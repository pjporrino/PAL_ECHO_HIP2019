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people.xml" ContentType="application/vnd.openxmlformats-officedocument.wordprocessingml.people+xml"/>
  <Override PartName="/word/fontTable.xml" ContentType="application/vnd.openxmlformats-officedocument.wordprocessingml.fontTable+xml"/>
  <Override PartName="/word/commentsIds.xml" ContentType="application/vnd.openxmlformats-officedocument.wordprocessingml.commentsIds+xml"/>
  <Override PartName="/word/commentsExtended.xml" ContentType="application/vnd.openxmlformats-officedocument.wordprocessingml.commentsExtended+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F2758" w14:textId="77777777" w:rsidR="00E34A18" w:rsidRPr="00B773AC" w:rsidRDefault="00977766">
      <w:pPr>
        <w:rPr>
          <w:rFonts w:cstheme="minorHAnsi"/>
          <w:sz w:val="24"/>
          <w:szCs w:val="24"/>
        </w:rPr>
      </w:pPr>
      <w:r w:rsidRPr="00B773AC">
        <w:rPr>
          <w:rFonts w:cstheme="minorHAnsi"/>
          <w:sz w:val="24"/>
          <w:szCs w:val="24"/>
        </w:rPr>
        <w:t xml:space="preserve">2.1 Presence in the </w:t>
      </w:r>
      <w:proofErr w:type="gramStart"/>
      <w:r w:rsidRPr="00B773AC">
        <w:rPr>
          <w:rFonts w:cstheme="minorHAnsi"/>
          <w:sz w:val="24"/>
          <w:szCs w:val="24"/>
        </w:rPr>
        <w:t>Area :</w:t>
      </w:r>
      <w:proofErr w:type="gramEnd"/>
      <w:r w:rsidRPr="00B773AC">
        <w:rPr>
          <w:rFonts w:cstheme="minorHAnsi"/>
          <w:sz w:val="24"/>
          <w:szCs w:val="24"/>
        </w:rPr>
        <w:t xml:space="preserve"> </w:t>
      </w:r>
    </w:p>
    <w:p w14:paraId="3BE5121E" w14:textId="77777777" w:rsidR="00977766" w:rsidRPr="00B773AC" w:rsidRDefault="00977766">
      <w:pPr>
        <w:rPr>
          <w:rFonts w:cstheme="minorHAnsi"/>
          <w:color w:val="FF0000"/>
          <w:sz w:val="24"/>
          <w:szCs w:val="24"/>
        </w:rPr>
      </w:pPr>
      <w:r w:rsidRPr="00B773AC">
        <w:rPr>
          <w:rFonts w:cstheme="minorHAnsi"/>
          <w:color w:val="FF0000"/>
          <w:sz w:val="24"/>
          <w:szCs w:val="24"/>
        </w:rPr>
        <w:t>Describe your presence in the area (countries and/or sectors), for instance: number of years, type of intervention, type of presence (either with an established office or through a local partner), the existing infrastructure in place. (Bytes limit: 4000)</w:t>
      </w:r>
    </w:p>
    <w:p w14:paraId="5DF4D6BF" w14:textId="72A14AF3" w:rsidR="003E7549" w:rsidRPr="00B773AC" w:rsidRDefault="003E7549" w:rsidP="006C4EAC">
      <w:pPr>
        <w:pStyle w:val="indent"/>
        <w:jc w:val="both"/>
        <w:rPr>
          <w:rFonts w:asciiTheme="minorHAnsi" w:hAnsiTheme="minorHAnsi" w:cstheme="minorHAnsi"/>
          <w:sz w:val="24"/>
          <w:szCs w:val="28"/>
        </w:rPr>
      </w:pPr>
      <w:r w:rsidRPr="00B773AC">
        <w:rPr>
          <w:rFonts w:asciiTheme="minorHAnsi" w:hAnsiTheme="minorHAnsi" w:cstheme="minorHAnsi"/>
          <w:sz w:val="24"/>
          <w:szCs w:val="28"/>
        </w:rPr>
        <w:t>Médecins du Monde (MdM) has been working in the Occupied Palestinian Territory (oPt) since 1996.</w:t>
      </w:r>
      <w:del w:id="0" w:author="FieldCo MDM Palestine Gaza" w:date="2018-12-26T11:42:00Z">
        <w:r w:rsidRPr="00B773AC" w:rsidDel="00CE61AD">
          <w:rPr>
            <w:rFonts w:asciiTheme="minorHAnsi" w:hAnsiTheme="minorHAnsi" w:cstheme="minorHAnsi"/>
            <w:sz w:val="24"/>
            <w:szCs w:val="28"/>
          </w:rPr>
          <w:delText xml:space="preserve"> MdM-F has developed a significant understanding of the Palestinian context and a strong field experience thanks to </w:delText>
        </w:r>
        <w:r w:rsidR="006C4EAC" w:rsidRPr="00B773AC" w:rsidDel="00CE61AD">
          <w:rPr>
            <w:rFonts w:asciiTheme="minorHAnsi" w:hAnsiTheme="minorHAnsi" w:cstheme="minorHAnsi"/>
            <w:sz w:val="24"/>
            <w:szCs w:val="28"/>
          </w:rPr>
          <w:delText>22</w:delText>
        </w:r>
        <w:r w:rsidRPr="00B773AC" w:rsidDel="00CE61AD">
          <w:rPr>
            <w:rFonts w:asciiTheme="minorHAnsi" w:hAnsiTheme="minorHAnsi" w:cstheme="minorHAnsi"/>
            <w:sz w:val="24"/>
            <w:szCs w:val="28"/>
          </w:rPr>
          <w:delText xml:space="preserve"> years of projects implementation directly and through partners.</w:delText>
        </w:r>
      </w:del>
      <w:r w:rsidRPr="00B773AC">
        <w:rPr>
          <w:rFonts w:asciiTheme="minorHAnsi" w:hAnsiTheme="minorHAnsi" w:cstheme="minorHAnsi"/>
          <w:sz w:val="24"/>
          <w:szCs w:val="28"/>
        </w:rPr>
        <w:t xml:space="preserve"> This presence in Palestine has allowed MdM to develop a trust relationship with the community, local </w:t>
      </w:r>
      <w:r w:rsidR="006C4EAC" w:rsidRPr="00B773AC">
        <w:rPr>
          <w:rFonts w:asciiTheme="minorHAnsi" w:hAnsiTheme="minorHAnsi" w:cstheme="minorHAnsi"/>
          <w:sz w:val="24"/>
          <w:szCs w:val="28"/>
        </w:rPr>
        <w:t>authorities,</w:t>
      </w:r>
      <w:r w:rsidRPr="00B773AC">
        <w:rPr>
          <w:rFonts w:asciiTheme="minorHAnsi" w:hAnsiTheme="minorHAnsi" w:cstheme="minorHAnsi"/>
          <w:sz w:val="24"/>
          <w:szCs w:val="28"/>
        </w:rPr>
        <w:t xml:space="preserve"> </w:t>
      </w:r>
      <w:r w:rsidR="006C4EAC" w:rsidRPr="00B773AC">
        <w:rPr>
          <w:rFonts w:asciiTheme="minorHAnsi" w:hAnsiTheme="minorHAnsi" w:cstheme="minorHAnsi"/>
          <w:sz w:val="24"/>
          <w:szCs w:val="28"/>
        </w:rPr>
        <w:t xml:space="preserve">national and international </w:t>
      </w:r>
      <w:r w:rsidRPr="00B773AC">
        <w:rPr>
          <w:rFonts w:asciiTheme="minorHAnsi" w:hAnsiTheme="minorHAnsi" w:cstheme="minorHAnsi"/>
          <w:sz w:val="24"/>
          <w:szCs w:val="28"/>
        </w:rPr>
        <w:t>organizations present in the area</w:t>
      </w:r>
      <w:del w:id="1" w:author="FieldCo MDM Palestine Gaza" w:date="2018-12-26T11:41:00Z">
        <w:r w:rsidR="006C4EAC" w:rsidRPr="000F2631" w:rsidDel="003C670E">
          <w:rPr>
            <w:rFonts w:asciiTheme="minorHAnsi" w:hAnsiTheme="minorHAnsi" w:cstheme="minorHAnsi"/>
            <w:color w:val="FF0000"/>
            <w:sz w:val="24"/>
            <w:szCs w:val="28"/>
            <w:highlight w:val="yellow"/>
            <w:rPrChange w:id="2" w:author="FieldCo MDM Palestine Gaza" w:date="2018-12-26T10:32:00Z">
              <w:rPr>
                <w:rFonts w:asciiTheme="minorHAnsi" w:hAnsiTheme="minorHAnsi" w:cstheme="minorHAnsi"/>
                <w:sz w:val="24"/>
                <w:szCs w:val="28"/>
              </w:rPr>
            </w:rPrChange>
          </w:rPr>
          <w:delText xml:space="preserve">. </w:delText>
        </w:r>
        <w:commentRangeStart w:id="3"/>
        <w:r w:rsidR="007D20F3" w:rsidRPr="000F2631" w:rsidDel="003C670E">
          <w:rPr>
            <w:rFonts w:asciiTheme="minorHAnsi" w:hAnsiTheme="minorHAnsi" w:cstheme="minorHAnsi"/>
            <w:color w:val="FF0000"/>
            <w:sz w:val="24"/>
            <w:szCs w:val="28"/>
            <w:highlight w:val="yellow"/>
            <w:rPrChange w:id="4" w:author="FieldCo MDM Palestine Gaza" w:date="2018-12-26T10:32:00Z">
              <w:rPr>
                <w:rFonts w:asciiTheme="minorHAnsi" w:hAnsiTheme="minorHAnsi" w:cstheme="minorHAnsi"/>
                <w:sz w:val="24"/>
                <w:szCs w:val="28"/>
              </w:rPr>
            </w:rPrChange>
          </w:rPr>
          <w:delText>Moreover,</w:delText>
        </w:r>
        <w:r w:rsidR="006C4EAC" w:rsidRPr="000F2631" w:rsidDel="003C670E">
          <w:rPr>
            <w:rFonts w:asciiTheme="minorHAnsi" w:hAnsiTheme="minorHAnsi" w:cstheme="minorHAnsi"/>
            <w:color w:val="FF0000"/>
            <w:sz w:val="24"/>
            <w:szCs w:val="28"/>
            <w:highlight w:val="yellow"/>
            <w:rPrChange w:id="5" w:author="FieldCo MDM Palestine Gaza" w:date="2018-12-26T10:32:00Z">
              <w:rPr>
                <w:rFonts w:asciiTheme="minorHAnsi" w:hAnsiTheme="minorHAnsi" w:cstheme="minorHAnsi"/>
                <w:sz w:val="24"/>
                <w:szCs w:val="28"/>
              </w:rPr>
            </w:rPrChange>
          </w:rPr>
          <w:delText xml:space="preserve"> MdM is an active member of the Cluster system at both Health and Protection clusters and its sub-working </w:delText>
        </w:r>
        <w:r w:rsidR="007D20F3" w:rsidRPr="000F2631" w:rsidDel="003C670E">
          <w:rPr>
            <w:rFonts w:asciiTheme="minorHAnsi" w:hAnsiTheme="minorHAnsi" w:cstheme="minorHAnsi"/>
            <w:color w:val="FF0000"/>
            <w:sz w:val="24"/>
            <w:szCs w:val="28"/>
            <w:highlight w:val="yellow"/>
            <w:rPrChange w:id="6" w:author="FieldCo MDM Palestine Gaza" w:date="2018-12-26T10:32:00Z">
              <w:rPr>
                <w:rFonts w:asciiTheme="minorHAnsi" w:hAnsiTheme="minorHAnsi" w:cstheme="minorHAnsi"/>
                <w:sz w:val="24"/>
                <w:szCs w:val="28"/>
              </w:rPr>
            </w:rPrChange>
          </w:rPr>
          <w:delText>groups</w:delText>
        </w:r>
        <w:commentRangeEnd w:id="3"/>
        <w:r w:rsidR="000F2631" w:rsidRPr="000F2631" w:rsidDel="003C670E">
          <w:rPr>
            <w:rStyle w:val="CommentReference"/>
            <w:rFonts w:asciiTheme="minorHAnsi" w:eastAsiaTheme="minorHAnsi" w:hAnsiTheme="minorHAnsi" w:cstheme="minorBidi"/>
            <w:color w:val="FF0000"/>
            <w:highlight w:val="yellow"/>
            <w:lang w:val="en-US" w:eastAsia="en-US"/>
            <w:rPrChange w:id="7" w:author="FieldCo MDM Palestine Gaza" w:date="2018-12-26T10:32:00Z">
              <w:rPr>
                <w:rStyle w:val="CommentReference"/>
                <w:rFonts w:asciiTheme="minorHAnsi" w:eastAsiaTheme="minorHAnsi" w:hAnsiTheme="minorHAnsi" w:cstheme="minorBidi"/>
                <w:lang w:val="en-US" w:eastAsia="en-US"/>
              </w:rPr>
            </w:rPrChange>
          </w:rPr>
          <w:commentReference w:id="3"/>
        </w:r>
      </w:del>
      <w:r w:rsidR="007D20F3" w:rsidRPr="00B773AC">
        <w:rPr>
          <w:rFonts w:asciiTheme="minorHAnsi" w:hAnsiTheme="minorHAnsi" w:cstheme="minorHAnsi"/>
          <w:sz w:val="24"/>
          <w:szCs w:val="28"/>
        </w:rPr>
        <w:t>.</w:t>
      </w:r>
      <w:r w:rsidR="006C4EAC" w:rsidRPr="00B773AC">
        <w:rPr>
          <w:rFonts w:asciiTheme="minorHAnsi" w:hAnsiTheme="minorHAnsi" w:cstheme="minorHAnsi"/>
          <w:sz w:val="24"/>
          <w:szCs w:val="28"/>
        </w:rPr>
        <w:t xml:space="preserve"> </w:t>
      </w:r>
      <w:r w:rsidRPr="00B773AC">
        <w:rPr>
          <w:rFonts w:asciiTheme="minorHAnsi" w:hAnsiTheme="minorHAnsi" w:cstheme="minorHAnsi"/>
          <w:sz w:val="24"/>
          <w:szCs w:val="28"/>
        </w:rPr>
        <w:t xml:space="preserve"> Nowadays MdM </w:t>
      </w:r>
      <w:r w:rsidR="00F47E0A" w:rsidRPr="00B773AC">
        <w:rPr>
          <w:rFonts w:asciiTheme="minorHAnsi" w:hAnsiTheme="minorHAnsi" w:cstheme="minorHAnsi"/>
          <w:sz w:val="24"/>
          <w:szCs w:val="28"/>
        </w:rPr>
        <w:t xml:space="preserve">is present in the oPt through its three </w:t>
      </w:r>
      <w:del w:id="8" w:author="FieldCo MDM Palestine Gaza" w:date="2018-12-26T11:41:00Z">
        <w:r w:rsidR="00F47E0A" w:rsidRPr="00B773AC" w:rsidDel="003C670E">
          <w:rPr>
            <w:rFonts w:asciiTheme="minorHAnsi" w:hAnsiTheme="minorHAnsi" w:cstheme="minorHAnsi"/>
            <w:sz w:val="24"/>
            <w:szCs w:val="28"/>
          </w:rPr>
          <w:delText>offcies</w:delText>
        </w:r>
      </w:del>
      <w:ins w:id="9" w:author="FieldCo MDM Palestine Gaza" w:date="2018-12-26T11:41:00Z">
        <w:r w:rsidR="003C670E" w:rsidRPr="00B773AC">
          <w:rPr>
            <w:rFonts w:asciiTheme="minorHAnsi" w:hAnsiTheme="minorHAnsi" w:cstheme="minorHAnsi"/>
            <w:sz w:val="24"/>
            <w:szCs w:val="28"/>
          </w:rPr>
          <w:t>offices</w:t>
        </w:r>
      </w:ins>
      <w:r w:rsidR="00F47E0A" w:rsidRPr="00B773AC">
        <w:rPr>
          <w:rFonts w:asciiTheme="minorHAnsi" w:hAnsiTheme="minorHAnsi" w:cstheme="minorHAnsi"/>
          <w:sz w:val="24"/>
          <w:szCs w:val="28"/>
        </w:rPr>
        <w:t xml:space="preserve"> located in East Jerusalem, Nablus and Gaza with a</w:t>
      </w:r>
      <w:r w:rsidRPr="00B773AC">
        <w:rPr>
          <w:rFonts w:asciiTheme="minorHAnsi" w:hAnsiTheme="minorHAnsi" w:cstheme="minorHAnsi"/>
          <w:sz w:val="24"/>
          <w:szCs w:val="28"/>
        </w:rPr>
        <w:t xml:space="preserve"> team of 4</w:t>
      </w:r>
      <w:r w:rsidR="00AD0235" w:rsidRPr="00B773AC">
        <w:rPr>
          <w:rFonts w:asciiTheme="minorHAnsi" w:hAnsiTheme="minorHAnsi" w:cstheme="minorHAnsi"/>
          <w:sz w:val="24"/>
          <w:szCs w:val="28"/>
        </w:rPr>
        <w:t>8</w:t>
      </w:r>
      <w:r w:rsidRPr="00B773AC">
        <w:rPr>
          <w:rFonts w:asciiTheme="minorHAnsi" w:hAnsiTheme="minorHAnsi" w:cstheme="minorHAnsi"/>
          <w:sz w:val="24"/>
          <w:szCs w:val="28"/>
        </w:rPr>
        <w:t xml:space="preserve"> staff composed by a coordination team, a support team and a program team with medical professionals (psychologists, doctors, etc.) and psychosocial</w:t>
      </w:r>
      <w:r w:rsidR="00F47E0A" w:rsidRPr="00B773AC">
        <w:rPr>
          <w:rFonts w:asciiTheme="minorHAnsi" w:hAnsiTheme="minorHAnsi" w:cstheme="minorHAnsi"/>
          <w:sz w:val="24"/>
          <w:szCs w:val="28"/>
        </w:rPr>
        <w:t>, advocacy and</w:t>
      </w:r>
      <w:r w:rsidRPr="00B773AC">
        <w:rPr>
          <w:rFonts w:asciiTheme="minorHAnsi" w:hAnsiTheme="minorHAnsi" w:cstheme="minorHAnsi"/>
          <w:sz w:val="24"/>
          <w:szCs w:val="28"/>
        </w:rPr>
        <w:t xml:space="preserve"> protection specialists.</w:t>
      </w:r>
    </w:p>
    <w:p w14:paraId="1A5F8909" w14:textId="77777777" w:rsidR="00C0529B" w:rsidRDefault="00C0529B" w:rsidP="00F47E0A">
      <w:pPr>
        <w:pStyle w:val="indent"/>
        <w:jc w:val="both"/>
        <w:rPr>
          <w:ins w:id="10" w:author="FieldCo MDM Palestine Gaza" w:date="2018-12-26T10:54:00Z"/>
          <w:rFonts w:asciiTheme="minorHAnsi" w:hAnsiTheme="minorHAnsi" w:cstheme="minorHAnsi"/>
          <w:sz w:val="24"/>
          <w:szCs w:val="28"/>
          <w:u w:val="single"/>
        </w:rPr>
      </w:pPr>
    </w:p>
    <w:p w14:paraId="14DF5307" w14:textId="20C0AAA7" w:rsidR="00F47E0A" w:rsidRDefault="00F47E0A" w:rsidP="00F47E0A">
      <w:pPr>
        <w:pStyle w:val="indent"/>
        <w:jc w:val="both"/>
        <w:rPr>
          <w:ins w:id="11" w:author="FieldCo MDM Palestine Gaza" w:date="2018-12-26T10:54:00Z"/>
          <w:rFonts w:asciiTheme="minorHAnsi" w:hAnsiTheme="minorHAnsi" w:cstheme="minorHAnsi"/>
          <w:sz w:val="24"/>
          <w:szCs w:val="28"/>
        </w:rPr>
      </w:pPr>
      <w:r w:rsidRPr="00B773AC">
        <w:rPr>
          <w:rFonts w:asciiTheme="minorHAnsi" w:hAnsiTheme="minorHAnsi" w:cstheme="minorHAnsi"/>
          <w:sz w:val="24"/>
          <w:szCs w:val="28"/>
          <w:u w:val="single"/>
        </w:rPr>
        <w:t>In Gaza</w:t>
      </w:r>
      <w:r w:rsidRPr="00B773AC">
        <w:rPr>
          <w:rFonts w:asciiTheme="minorHAnsi" w:hAnsiTheme="minorHAnsi" w:cstheme="minorHAnsi"/>
          <w:sz w:val="24"/>
          <w:szCs w:val="28"/>
        </w:rPr>
        <w:t>:</w:t>
      </w:r>
    </w:p>
    <w:p w14:paraId="683E7265" w14:textId="77419A79" w:rsidR="001B12BF" w:rsidRPr="00B773AC" w:rsidRDefault="00C0529B" w:rsidP="00F47E0A">
      <w:pPr>
        <w:pStyle w:val="indent"/>
        <w:jc w:val="both"/>
        <w:rPr>
          <w:rFonts w:asciiTheme="minorHAnsi" w:hAnsiTheme="minorHAnsi" w:cstheme="minorHAnsi"/>
          <w:sz w:val="24"/>
          <w:szCs w:val="28"/>
        </w:rPr>
      </w:pPr>
      <w:ins w:id="12" w:author="FieldCo MDM Palestine Gaza" w:date="2018-12-26T10:56:00Z">
        <w:r>
          <w:rPr>
            <w:rFonts w:asciiTheme="minorHAnsi" w:hAnsiTheme="minorHAnsi" w:cstheme="minorHAnsi"/>
            <w:sz w:val="24"/>
            <w:szCs w:val="28"/>
          </w:rPr>
          <w:t xml:space="preserve">Since 2007, MDM worked in </w:t>
        </w:r>
      </w:ins>
      <w:ins w:id="13" w:author="FieldCo MDM Palestine Gaza" w:date="2018-12-26T11:37:00Z">
        <w:r w:rsidR="00131D6C">
          <w:rPr>
            <w:rFonts w:asciiTheme="minorHAnsi" w:hAnsiTheme="minorHAnsi" w:cstheme="minorHAnsi"/>
            <w:sz w:val="24"/>
            <w:szCs w:val="28"/>
          </w:rPr>
          <w:t xml:space="preserve">upgrading </w:t>
        </w:r>
      </w:ins>
      <w:ins w:id="14" w:author="FieldCo MDM Palestine Gaza" w:date="2018-12-26T10:57:00Z">
        <w:r>
          <w:rPr>
            <w:rFonts w:asciiTheme="minorHAnsi" w:hAnsiTheme="minorHAnsi" w:cstheme="minorHAnsi"/>
            <w:sz w:val="24"/>
            <w:szCs w:val="28"/>
          </w:rPr>
          <w:t>of 25 PHC clinics from level 2 and 3</w:t>
        </w:r>
        <w:r w:rsidR="00B4294F">
          <w:rPr>
            <w:rFonts w:asciiTheme="minorHAnsi" w:hAnsiTheme="minorHAnsi" w:cstheme="minorHAnsi"/>
            <w:sz w:val="24"/>
            <w:szCs w:val="28"/>
          </w:rPr>
          <w:t xml:space="preserve"> by </w:t>
        </w:r>
        <w:r w:rsidR="00B4294F" w:rsidRPr="00A224C0">
          <w:rPr>
            <w:rFonts w:asciiTheme="minorHAnsi" w:hAnsiTheme="minorHAnsi" w:cstheme="minorHAnsi"/>
            <w:sz w:val="24"/>
            <w:szCs w:val="28"/>
          </w:rPr>
          <w:t>reinforcing the staff's capacity, rehabilitating and equipping structures, and providing needed drugs and disposables</w:t>
        </w:r>
      </w:ins>
      <w:ins w:id="15" w:author="FieldCo MDM Palestine Gaza" w:date="2018-12-26T10:58:00Z">
        <w:r w:rsidR="00B4294F">
          <w:rPr>
            <w:rFonts w:asciiTheme="minorHAnsi" w:hAnsiTheme="minorHAnsi" w:cstheme="minorHAnsi"/>
            <w:sz w:val="24"/>
            <w:szCs w:val="28"/>
          </w:rPr>
          <w:t xml:space="preserve">. </w:t>
        </w:r>
      </w:ins>
    </w:p>
    <w:p w14:paraId="3196BEE2" w14:textId="04E7B3EC" w:rsidR="007C4944" w:rsidRDefault="007C4944">
      <w:pPr>
        <w:autoSpaceDE w:val="0"/>
        <w:autoSpaceDN w:val="0"/>
        <w:adjustRightInd w:val="0"/>
        <w:spacing w:after="0" w:line="240" w:lineRule="auto"/>
        <w:ind w:left="540"/>
        <w:jc w:val="both"/>
        <w:rPr>
          <w:ins w:id="16" w:author="FieldCo MDM Palestine Gaza" w:date="2018-12-26T11:02:00Z"/>
          <w:rFonts w:eastAsia="Times New Roman" w:cstheme="minorHAnsi"/>
          <w:sz w:val="24"/>
          <w:szCs w:val="28"/>
          <w:lang w:val="en-GB" w:eastAsia="en-GB"/>
        </w:rPr>
        <w:pPrChange w:id="17" w:author="FieldCo MDM Palestine Gaza" w:date="2018-12-26T11:02:00Z">
          <w:pPr>
            <w:autoSpaceDE w:val="0"/>
            <w:autoSpaceDN w:val="0"/>
            <w:adjustRightInd w:val="0"/>
            <w:spacing w:after="0" w:line="240" w:lineRule="auto"/>
          </w:pPr>
        </w:pPrChange>
      </w:pPr>
      <w:ins w:id="18" w:author="FieldCo MDM Palestine Gaza" w:date="2018-12-26T10:36:00Z">
        <w:r w:rsidRPr="00C0529B">
          <w:rPr>
            <w:rFonts w:eastAsia="Times New Roman" w:cstheme="minorHAnsi"/>
            <w:sz w:val="24"/>
            <w:szCs w:val="28"/>
            <w:lang w:val="en-GB" w:eastAsia="en-GB"/>
            <w:rPrChange w:id="19" w:author="FieldCo MDM Palestine Gaza" w:date="2018-12-26T10:54:00Z">
              <w:rPr>
                <w:rFonts w:ascii="Arial" w:hAnsi="Arial" w:cs="Arial"/>
                <w:sz w:val="20"/>
                <w:szCs w:val="20"/>
              </w:rPr>
            </w:rPrChange>
          </w:rPr>
          <w:t xml:space="preserve">Following </w:t>
        </w:r>
        <w:r w:rsidR="00B4294F" w:rsidRPr="00773B3A">
          <w:rPr>
            <w:rFonts w:eastAsia="Times New Roman" w:cstheme="minorHAnsi"/>
            <w:sz w:val="24"/>
            <w:szCs w:val="28"/>
            <w:lang w:val="en-GB" w:eastAsia="en-GB"/>
          </w:rPr>
          <w:t>the</w:t>
        </w:r>
      </w:ins>
      <w:ins w:id="20" w:author="FieldCo MDM Palestine Gaza" w:date="2018-12-26T10:59:00Z">
        <w:r w:rsidR="00B4294F">
          <w:rPr>
            <w:rFonts w:eastAsia="Times New Roman" w:cstheme="minorHAnsi"/>
            <w:sz w:val="24"/>
            <w:szCs w:val="28"/>
            <w:lang w:val="en-GB" w:eastAsia="en-GB"/>
          </w:rPr>
          <w:t xml:space="preserve"> attacks </w:t>
        </w:r>
      </w:ins>
      <w:ins w:id="21" w:author="FieldCo MDM Palestine Gaza" w:date="2018-12-26T11:00:00Z">
        <w:r w:rsidR="00B4294F">
          <w:rPr>
            <w:rFonts w:eastAsia="Times New Roman" w:cstheme="minorHAnsi"/>
            <w:sz w:val="24"/>
            <w:szCs w:val="28"/>
            <w:lang w:val="en-GB" w:eastAsia="en-GB"/>
          </w:rPr>
          <w:t>on Gaza</w:t>
        </w:r>
      </w:ins>
      <w:ins w:id="22" w:author="FieldCo MDM Palestine Gaza" w:date="2018-12-26T10:59:00Z">
        <w:r w:rsidR="00B4294F">
          <w:rPr>
            <w:rFonts w:eastAsia="Times New Roman" w:cstheme="minorHAnsi"/>
            <w:sz w:val="24"/>
            <w:szCs w:val="28"/>
            <w:lang w:val="en-GB" w:eastAsia="en-GB"/>
          </w:rPr>
          <w:t xml:space="preserve"> in </w:t>
        </w:r>
      </w:ins>
      <w:ins w:id="23" w:author="FieldCo MDM Palestine Gaza" w:date="2018-12-26T10:36:00Z">
        <w:r w:rsidR="00B4294F" w:rsidRPr="00773B3A">
          <w:rPr>
            <w:rFonts w:eastAsia="Times New Roman" w:cstheme="minorHAnsi"/>
            <w:sz w:val="24"/>
            <w:szCs w:val="28"/>
            <w:lang w:val="en-GB" w:eastAsia="en-GB"/>
          </w:rPr>
          <w:t>2009</w:t>
        </w:r>
      </w:ins>
      <w:ins w:id="24" w:author="FieldCo MDM Palestine Gaza" w:date="2018-12-26T10:59:00Z">
        <w:r w:rsidR="00B4294F">
          <w:rPr>
            <w:rFonts w:eastAsia="Times New Roman" w:cstheme="minorHAnsi"/>
            <w:sz w:val="24"/>
            <w:szCs w:val="28"/>
            <w:lang w:val="en-GB" w:eastAsia="en-GB"/>
          </w:rPr>
          <w:t>, 2012</w:t>
        </w:r>
      </w:ins>
      <w:ins w:id="25" w:author="FieldCo MDM Palestine Gaza" w:date="2018-12-26T11:00:00Z">
        <w:r w:rsidR="00B4294F">
          <w:rPr>
            <w:rFonts w:eastAsia="Times New Roman" w:cstheme="minorHAnsi"/>
            <w:sz w:val="24"/>
            <w:szCs w:val="28"/>
            <w:lang w:val="en-GB" w:eastAsia="en-GB"/>
          </w:rPr>
          <w:t xml:space="preserve"> and 2014</w:t>
        </w:r>
      </w:ins>
      <w:ins w:id="26" w:author="FieldCo MDM Palestine Gaza" w:date="2018-12-26T10:36:00Z">
        <w:r w:rsidRPr="00C0529B">
          <w:rPr>
            <w:rFonts w:eastAsia="Times New Roman" w:cstheme="minorHAnsi"/>
            <w:sz w:val="24"/>
            <w:szCs w:val="28"/>
            <w:lang w:val="en-GB" w:eastAsia="en-GB"/>
            <w:rPrChange w:id="27" w:author="FieldCo MDM Palestine Gaza" w:date="2018-12-26T10:54:00Z">
              <w:rPr>
                <w:rFonts w:ascii="Arial" w:hAnsi="Arial" w:cs="Arial"/>
                <w:sz w:val="20"/>
                <w:szCs w:val="20"/>
              </w:rPr>
            </w:rPrChange>
          </w:rPr>
          <w:t xml:space="preserve"> MdM-FR focused its intervention in strengthening the </w:t>
        </w:r>
      </w:ins>
      <w:ins w:id="28" w:author="FieldCo MDM Palestine Gaza" w:date="2018-12-26T10:58:00Z">
        <w:r w:rsidR="00B4294F" w:rsidRPr="00773B3A">
          <w:rPr>
            <w:rFonts w:eastAsia="Times New Roman" w:cstheme="minorHAnsi"/>
            <w:sz w:val="24"/>
            <w:szCs w:val="28"/>
            <w:lang w:val="en-GB" w:eastAsia="en-GB"/>
          </w:rPr>
          <w:t xml:space="preserve">emergency </w:t>
        </w:r>
        <w:r w:rsidR="00B4294F">
          <w:rPr>
            <w:rFonts w:eastAsia="Times New Roman" w:cstheme="minorHAnsi"/>
            <w:sz w:val="24"/>
            <w:szCs w:val="28"/>
            <w:lang w:val="en-GB" w:eastAsia="en-GB"/>
          </w:rPr>
          <w:t xml:space="preserve">preparedness and </w:t>
        </w:r>
      </w:ins>
      <w:ins w:id="29" w:author="FieldCo MDM Palestine Gaza" w:date="2018-12-26T10:36:00Z">
        <w:r w:rsidRPr="00C0529B">
          <w:rPr>
            <w:rFonts w:eastAsia="Times New Roman" w:cstheme="minorHAnsi"/>
            <w:sz w:val="24"/>
            <w:szCs w:val="28"/>
            <w:lang w:val="en-GB" w:eastAsia="en-GB"/>
            <w:rPrChange w:id="30" w:author="FieldCo MDM Palestine Gaza" w:date="2018-12-26T10:54:00Z">
              <w:rPr>
                <w:rFonts w:ascii="Arial" w:hAnsi="Arial" w:cs="Arial"/>
                <w:sz w:val="20"/>
                <w:szCs w:val="20"/>
              </w:rPr>
            </w:rPrChange>
          </w:rPr>
          <w:t>response capacities and the management of emergency cases at PHC and community levels</w:t>
        </w:r>
      </w:ins>
      <w:ins w:id="31" w:author="FieldCo MDM Palestine Gaza" w:date="2018-12-26T11:01:00Z">
        <w:r w:rsidR="00703680">
          <w:rPr>
            <w:rFonts w:eastAsia="Times New Roman" w:cstheme="minorHAnsi"/>
            <w:sz w:val="24"/>
            <w:szCs w:val="28"/>
            <w:lang w:val="en-GB" w:eastAsia="en-GB"/>
          </w:rPr>
          <w:t xml:space="preserve"> including Mental health</w:t>
        </w:r>
      </w:ins>
      <w:ins w:id="32" w:author="FieldCo MDM Palestine Gaza" w:date="2018-12-26T10:36:00Z">
        <w:r w:rsidRPr="00C0529B">
          <w:rPr>
            <w:rFonts w:eastAsia="Times New Roman" w:cstheme="minorHAnsi"/>
            <w:sz w:val="24"/>
            <w:szCs w:val="28"/>
            <w:lang w:val="en-GB" w:eastAsia="en-GB"/>
            <w:rPrChange w:id="33" w:author="FieldCo MDM Palestine Gaza" w:date="2018-12-26T10:54:00Z">
              <w:rPr>
                <w:rFonts w:ascii="Arial" w:hAnsi="Arial" w:cs="Arial"/>
                <w:sz w:val="20"/>
                <w:szCs w:val="20"/>
              </w:rPr>
            </w:rPrChange>
          </w:rPr>
          <w:t>. Thus,</w:t>
        </w:r>
      </w:ins>
      <w:ins w:id="34" w:author="FieldCo MDM Palestine Gaza" w:date="2018-12-26T11:43:00Z">
        <w:r w:rsidR="00CE61AD">
          <w:rPr>
            <w:rFonts w:eastAsia="Times New Roman" w:cstheme="minorHAnsi"/>
            <w:sz w:val="24"/>
            <w:szCs w:val="28"/>
            <w:lang w:val="en-GB" w:eastAsia="en-GB"/>
          </w:rPr>
          <w:t xml:space="preserve"> 11</w:t>
        </w:r>
      </w:ins>
      <w:ins w:id="35" w:author="FieldCo MDM Palestine Gaza" w:date="2018-12-26T10:36:00Z">
        <w:r w:rsidRPr="00C0529B">
          <w:rPr>
            <w:rFonts w:eastAsia="Times New Roman" w:cstheme="minorHAnsi"/>
            <w:sz w:val="24"/>
            <w:szCs w:val="28"/>
            <w:lang w:val="en-GB" w:eastAsia="en-GB"/>
            <w:rPrChange w:id="36" w:author="FieldCo MDM Palestine Gaza" w:date="2018-12-26T10:54:00Z">
              <w:rPr>
                <w:rFonts w:ascii="Arial" w:hAnsi="Arial" w:cs="Arial"/>
                <w:sz w:val="20"/>
                <w:szCs w:val="20"/>
              </w:rPr>
            </w:rPrChange>
          </w:rPr>
          <w:t xml:space="preserve"> Emergency Rooms (ER) were established, rehabilitated and equipped</w:t>
        </w:r>
      </w:ins>
      <w:ins w:id="37" w:author="FieldCo MDM Palestine Gaza" w:date="2018-12-26T11:43:00Z">
        <w:r w:rsidR="00CE61AD">
          <w:rPr>
            <w:rFonts w:eastAsia="Times New Roman" w:cstheme="minorHAnsi"/>
            <w:sz w:val="24"/>
            <w:szCs w:val="28"/>
            <w:lang w:val="en-GB" w:eastAsia="en-GB"/>
          </w:rPr>
          <w:t>. Staff we</w:t>
        </w:r>
      </w:ins>
      <w:ins w:id="38" w:author="FieldCo MDM Palestine Gaza" w:date="2018-12-26T11:44:00Z">
        <w:r w:rsidR="00CE61AD">
          <w:rPr>
            <w:rFonts w:eastAsia="Times New Roman" w:cstheme="minorHAnsi"/>
            <w:sz w:val="24"/>
            <w:szCs w:val="28"/>
            <w:lang w:val="en-GB" w:eastAsia="en-GB"/>
          </w:rPr>
          <w:t>re capacitated.</w:t>
        </w:r>
      </w:ins>
      <w:ins w:id="39" w:author="FieldCo MDM Palestine Gaza" w:date="2018-12-26T10:36:00Z">
        <w:r w:rsidRPr="00C0529B">
          <w:rPr>
            <w:rFonts w:eastAsia="Times New Roman" w:cstheme="minorHAnsi"/>
            <w:sz w:val="24"/>
            <w:szCs w:val="28"/>
            <w:lang w:val="en-GB" w:eastAsia="en-GB"/>
            <w:rPrChange w:id="40" w:author="FieldCo MDM Palestine Gaza" w:date="2018-12-26T10:54:00Z">
              <w:rPr>
                <w:rFonts w:ascii="Arial" w:hAnsi="Arial" w:cs="Arial"/>
                <w:sz w:val="20"/>
                <w:szCs w:val="20"/>
              </w:rPr>
            </w:rPrChange>
          </w:rPr>
          <w:t xml:space="preserve"> At community level, volunteers of community-based organizations (CBO) all along the Strip were trained in Basic Life Support (BLS). </w:t>
        </w:r>
      </w:ins>
    </w:p>
    <w:p w14:paraId="5680EDC3" w14:textId="101302DA" w:rsidR="003E7549" w:rsidRPr="00FA5B9D" w:rsidRDefault="00703680">
      <w:pPr>
        <w:autoSpaceDE w:val="0"/>
        <w:autoSpaceDN w:val="0"/>
        <w:adjustRightInd w:val="0"/>
        <w:spacing w:after="0" w:line="240" w:lineRule="auto"/>
        <w:ind w:left="540"/>
        <w:jc w:val="both"/>
        <w:rPr>
          <w:ins w:id="41" w:author="FieldCo MDM Palestine Gaza" w:date="2018-12-26T10:48:00Z"/>
          <w:rFonts w:cstheme="minorHAnsi"/>
          <w:sz w:val="24"/>
          <w:szCs w:val="28"/>
          <w:rPrChange w:id="42" w:author="FieldCo MDM Palestine Gaza" w:date="2018-12-26T11:31:00Z">
            <w:rPr>
              <w:ins w:id="43" w:author="FieldCo MDM Palestine Gaza" w:date="2018-12-26T10:48:00Z"/>
              <w:rFonts w:cs="Arial"/>
              <w:sz w:val="20"/>
              <w:szCs w:val="20"/>
            </w:rPr>
          </w:rPrChange>
        </w:rPr>
        <w:pPrChange w:id="44" w:author="FieldCo MDM Palestine Gaza" w:date="2018-12-26T11:31:00Z">
          <w:pPr>
            <w:pStyle w:val="indent"/>
            <w:jc w:val="both"/>
          </w:pPr>
        </w:pPrChange>
      </w:pPr>
      <w:ins w:id="45" w:author="FieldCo MDM Palestine Gaza" w:date="2018-12-26T11:02:00Z">
        <w:r>
          <w:rPr>
            <w:rFonts w:eastAsia="Times New Roman" w:cstheme="minorHAnsi"/>
            <w:sz w:val="24"/>
            <w:szCs w:val="28"/>
            <w:lang w:val="en-GB" w:eastAsia="en-GB"/>
          </w:rPr>
          <w:t>Following</w:t>
        </w:r>
      </w:ins>
      <w:ins w:id="46" w:author="FieldCo MDM Palestine Gaza" w:date="2018-12-26T11:11:00Z">
        <w:r w:rsidR="00A26FE5">
          <w:rPr>
            <w:rFonts w:eastAsia="Times New Roman" w:cstheme="minorHAnsi"/>
            <w:sz w:val="24"/>
            <w:szCs w:val="28"/>
            <w:lang w:val="en-GB" w:eastAsia="en-GB"/>
          </w:rPr>
          <w:t xml:space="preserve"> </w:t>
        </w:r>
      </w:ins>
      <w:ins w:id="47" w:author="FieldCo MDM Palestine Gaza" w:date="2018-12-26T11:26:00Z">
        <w:r w:rsidR="00A26FE5">
          <w:rPr>
            <w:rFonts w:eastAsia="Times New Roman" w:cstheme="minorHAnsi"/>
            <w:sz w:val="24"/>
            <w:szCs w:val="28"/>
            <w:lang w:val="en-GB" w:eastAsia="en-GB"/>
          </w:rPr>
          <w:t>a</w:t>
        </w:r>
      </w:ins>
      <w:ins w:id="48" w:author="FieldCo MDM Palestine Gaza" w:date="2018-12-26T11:29:00Z">
        <w:r w:rsidR="001D2A69" w:rsidRPr="00855C92">
          <w:rPr>
            <w:rFonts w:cstheme="minorHAnsi"/>
            <w:sz w:val="24"/>
            <w:szCs w:val="28"/>
          </w:rPr>
          <w:t xml:space="preserve"> deep assessment implemented at the end of 2017 in the emergency departments of 6 hospitals</w:t>
        </w:r>
        <w:r w:rsidR="00FA5B9D">
          <w:rPr>
            <w:rFonts w:cstheme="minorHAnsi"/>
            <w:sz w:val="24"/>
            <w:szCs w:val="28"/>
          </w:rPr>
          <w:t>. MD</w:t>
        </w:r>
      </w:ins>
      <w:ins w:id="49" w:author="FieldCo MDM Palestine Gaza" w:date="2018-12-26T11:30:00Z">
        <w:r w:rsidR="00FA5B9D">
          <w:rPr>
            <w:rFonts w:cstheme="minorHAnsi"/>
            <w:sz w:val="24"/>
            <w:szCs w:val="28"/>
          </w:rPr>
          <w:t xml:space="preserve">M is working in increasing the capacities of </w:t>
        </w:r>
      </w:ins>
      <w:ins w:id="50" w:author="FieldCo MDM Palestine Gaza" w:date="2018-12-26T11:37:00Z">
        <w:r w:rsidR="00131D6C">
          <w:rPr>
            <w:rFonts w:cstheme="minorHAnsi"/>
            <w:sz w:val="24"/>
            <w:szCs w:val="28"/>
          </w:rPr>
          <w:t>the 2</w:t>
        </w:r>
      </w:ins>
      <w:ins w:id="51" w:author="FieldCo MDM Palestine Gaza" w:date="2018-12-26T11:32:00Z">
        <w:r w:rsidR="00FA5B9D">
          <w:rPr>
            <w:rFonts w:cstheme="minorHAnsi"/>
            <w:sz w:val="24"/>
            <w:szCs w:val="28"/>
          </w:rPr>
          <w:t xml:space="preserve"> </w:t>
        </w:r>
      </w:ins>
      <w:ins w:id="52" w:author="FieldCo MDM Palestine Gaza" w:date="2018-12-26T11:31:00Z">
        <w:r w:rsidR="00FA5B9D">
          <w:rPr>
            <w:rFonts w:cstheme="minorHAnsi"/>
            <w:sz w:val="24"/>
            <w:szCs w:val="28"/>
          </w:rPr>
          <w:t xml:space="preserve">Emergency </w:t>
        </w:r>
      </w:ins>
      <w:ins w:id="53" w:author="FieldCo MDM Palestine Gaza" w:date="2018-12-26T11:38:00Z">
        <w:r w:rsidR="00131D6C">
          <w:rPr>
            <w:rFonts w:cstheme="minorHAnsi"/>
            <w:sz w:val="24"/>
            <w:szCs w:val="28"/>
          </w:rPr>
          <w:t>departments in</w:t>
        </w:r>
      </w:ins>
      <w:ins w:id="54" w:author="FieldCo MDM Palestine Gaza" w:date="2018-12-26T11:31:00Z">
        <w:r w:rsidR="00FA5B9D">
          <w:rPr>
            <w:rFonts w:cstheme="minorHAnsi"/>
            <w:sz w:val="24"/>
            <w:szCs w:val="28"/>
          </w:rPr>
          <w:t xml:space="preserve"> </w:t>
        </w:r>
      </w:ins>
      <w:ins w:id="55" w:author="FieldCo MDM Palestine Gaza" w:date="2018-12-26T10:36:00Z">
        <w:r w:rsidR="007C4944" w:rsidRPr="00C0529B">
          <w:rPr>
            <w:rFonts w:cstheme="minorHAnsi"/>
            <w:sz w:val="24"/>
            <w:szCs w:val="28"/>
            <w:rPrChange w:id="56" w:author="FieldCo MDM Palestine Gaza" w:date="2018-12-26T10:54:00Z">
              <w:rPr>
                <w:rFonts w:cs="Arial"/>
                <w:sz w:val="20"/>
                <w:szCs w:val="20"/>
              </w:rPr>
            </w:rPrChange>
          </w:rPr>
          <w:t>triage of cases/patient flow, data collection and registration, technical knowledge and skills, availability of drugs, disposables and medical equipment. At the same time, a theoretical training is conducting for the 6-hospital emergency department medical and managerial staff across the Gaza Strip on medical emergencies.</w:t>
        </w:r>
      </w:ins>
    </w:p>
    <w:p w14:paraId="686D963E" w14:textId="5EF1AD15" w:rsidR="00E137E3" w:rsidRPr="00131D6C" w:rsidRDefault="00AA1338">
      <w:pPr>
        <w:ind w:left="540"/>
        <w:jc w:val="both"/>
        <w:rPr>
          <w:ins w:id="57" w:author="FieldCo MDM Palestine Gaza" w:date="2018-12-26T10:41:00Z"/>
          <w:rFonts w:cstheme="minorHAnsi"/>
          <w:sz w:val="24"/>
          <w:szCs w:val="28"/>
          <w:rPrChange w:id="58" w:author="FieldCo MDM Palestine Gaza" w:date="2018-12-26T11:36:00Z">
            <w:rPr>
              <w:ins w:id="59" w:author="FieldCo MDM Palestine Gaza" w:date="2018-12-26T10:41:00Z"/>
              <w:rFonts w:cs="Arial"/>
              <w:sz w:val="20"/>
              <w:szCs w:val="20"/>
            </w:rPr>
          </w:rPrChange>
        </w:rPr>
        <w:pPrChange w:id="60" w:author="FieldCo MDM Palestine Gaza" w:date="2018-12-26T11:36:00Z">
          <w:pPr>
            <w:pStyle w:val="indent"/>
            <w:jc w:val="both"/>
          </w:pPr>
        </w:pPrChange>
      </w:pPr>
      <w:ins w:id="61" w:author="FieldCo MDM Palestine Gaza" w:date="2018-12-26T10:48:00Z">
        <w:r w:rsidRPr="00C0529B">
          <w:rPr>
            <w:rFonts w:eastAsia="Times New Roman" w:cstheme="minorHAnsi"/>
            <w:sz w:val="24"/>
            <w:szCs w:val="28"/>
            <w:lang w:val="en-GB" w:eastAsia="en-GB"/>
            <w:rPrChange w:id="62" w:author="FieldCo MDM Palestine Gaza" w:date="2018-12-26T10:54:00Z">
              <w:rPr>
                <w:rFonts w:cs="Arial"/>
                <w:sz w:val="20"/>
                <w:szCs w:val="20"/>
              </w:rPr>
            </w:rPrChange>
          </w:rPr>
          <w:t>In 2018 and following the Great</w:t>
        </w:r>
      </w:ins>
      <w:ins w:id="63" w:author="FieldCo MDM Palestine Gaza" w:date="2018-12-26T10:49:00Z">
        <w:r w:rsidR="001B12BF" w:rsidRPr="00C0529B">
          <w:rPr>
            <w:rFonts w:eastAsia="Times New Roman" w:cstheme="minorHAnsi"/>
            <w:sz w:val="24"/>
            <w:szCs w:val="28"/>
            <w:lang w:val="en-GB" w:eastAsia="en-GB"/>
            <w:rPrChange w:id="64" w:author="FieldCo MDM Palestine Gaza" w:date="2018-12-26T10:54:00Z">
              <w:rPr>
                <w:rFonts w:cs="Arial"/>
                <w:sz w:val="20"/>
                <w:szCs w:val="20"/>
              </w:rPr>
            </w:rPrChange>
          </w:rPr>
          <w:t xml:space="preserve"> March of </w:t>
        </w:r>
      </w:ins>
      <w:ins w:id="65" w:author="FieldCo MDM Palestine Gaza" w:date="2018-12-26T11:36:00Z">
        <w:r w:rsidR="00131D6C" w:rsidRPr="00773B3A">
          <w:rPr>
            <w:rFonts w:eastAsia="Times New Roman" w:cstheme="minorHAnsi"/>
            <w:sz w:val="24"/>
            <w:szCs w:val="28"/>
            <w:lang w:val="en-GB" w:eastAsia="en-GB"/>
          </w:rPr>
          <w:t>Return</w:t>
        </w:r>
        <w:r w:rsidR="00131D6C">
          <w:rPr>
            <w:rFonts w:eastAsia="Times New Roman" w:cstheme="minorHAnsi"/>
            <w:sz w:val="24"/>
            <w:szCs w:val="28"/>
            <w:lang w:val="en-GB" w:eastAsia="en-GB"/>
          </w:rPr>
          <w:t>,</w:t>
        </w:r>
        <w:r w:rsidR="00131D6C" w:rsidRPr="00773B3A">
          <w:rPr>
            <w:rFonts w:eastAsia="Times New Roman" w:cstheme="minorHAnsi"/>
            <w:sz w:val="24"/>
            <w:szCs w:val="28"/>
            <w:lang w:val="en-GB" w:eastAsia="en-GB"/>
          </w:rPr>
          <w:t xml:space="preserve"> </w:t>
        </w:r>
        <w:r w:rsidR="00131D6C">
          <w:rPr>
            <w:rFonts w:eastAsia="Times New Roman" w:cstheme="minorHAnsi"/>
            <w:sz w:val="24"/>
            <w:szCs w:val="28"/>
            <w:lang w:val="en-GB" w:eastAsia="en-GB"/>
          </w:rPr>
          <w:t>MDM</w:t>
        </w:r>
      </w:ins>
      <w:ins w:id="66" w:author="FieldCo MDM Palestine Gaza" w:date="2018-12-26T11:33:00Z">
        <w:r w:rsidR="00DD213D">
          <w:rPr>
            <w:rFonts w:eastAsia="Times New Roman" w:cstheme="minorHAnsi"/>
            <w:sz w:val="24"/>
            <w:szCs w:val="28"/>
            <w:lang w:val="en-GB" w:eastAsia="en-GB"/>
          </w:rPr>
          <w:t xml:space="preserve"> has been present in Al </w:t>
        </w:r>
      </w:ins>
      <w:ins w:id="67" w:author="FieldCo MDM Palestine Gaza" w:date="2018-12-26T11:34:00Z">
        <w:r w:rsidR="00DD213D">
          <w:rPr>
            <w:rFonts w:eastAsia="Times New Roman" w:cstheme="minorHAnsi"/>
            <w:sz w:val="24"/>
            <w:szCs w:val="28"/>
            <w:lang w:val="en-GB" w:eastAsia="en-GB"/>
          </w:rPr>
          <w:t>A</w:t>
        </w:r>
      </w:ins>
      <w:ins w:id="68" w:author="FieldCo MDM Palestine Gaza" w:date="2018-12-26T11:33:00Z">
        <w:r w:rsidR="00DD213D">
          <w:rPr>
            <w:rFonts w:eastAsia="Times New Roman" w:cstheme="minorHAnsi"/>
            <w:sz w:val="24"/>
            <w:szCs w:val="28"/>
            <w:lang w:val="en-GB" w:eastAsia="en-GB"/>
          </w:rPr>
          <w:t>qsa hospital providing the support to the Emergency depar</w:t>
        </w:r>
      </w:ins>
      <w:ins w:id="69" w:author="FieldCo MDM Palestine Gaza" w:date="2018-12-26T11:34:00Z">
        <w:r w:rsidR="00DD213D">
          <w:rPr>
            <w:rFonts w:eastAsia="Times New Roman" w:cstheme="minorHAnsi"/>
            <w:sz w:val="24"/>
            <w:szCs w:val="28"/>
            <w:lang w:val="en-GB" w:eastAsia="en-GB"/>
          </w:rPr>
          <w:t xml:space="preserve">tment through direct deployment </w:t>
        </w:r>
      </w:ins>
      <w:ins w:id="70" w:author="FieldCo MDM Palestine Gaza" w:date="2018-12-26T11:40:00Z">
        <w:r w:rsidR="003C670E">
          <w:rPr>
            <w:rFonts w:eastAsia="Times New Roman" w:cstheme="minorHAnsi"/>
            <w:sz w:val="24"/>
            <w:szCs w:val="28"/>
            <w:lang w:val="en-GB" w:eastAsia="en-GB"/>
          </w:rPr>
          <w:t>of MDM</w:t>
        </w:r>
      </w:ins>
      <w:ins w:id="71" w:author="FieldCo MDM Palestine Gaza" w:date="2018-12-26T11:37:00Z">
        <w:r w:rsidR="00131D6C">
          <w:rPr>
            <w:rFonts w:eastAsia="Times New Roman" w:cstheme="minorHAnsi"/>
            <w:sz w:val="24"/>
            <w:szCs w:val="28"/>
            <w:lang w:val="en-GB" w:eastAsia="en-GB"/>
          </w:rPr>
          <w:t xml:space="preserve"> national</w:t>
        </w:r>
      </w:ins>
      <w:ins w:id="72" w:author="FieldCo MDM Palestine Gaza" w:date="2018-12-26T11:34:00Z">
        <w:r w:rsidR="00DD213D">
          <w:rPr>
            <w:rFonts w:eastAsia="Times New Roman" w:cstheme="minorHAnsi"/>
            <w:sz w:val="24"/>
            <w:szCs w:val="28"/>
            <w:lang w:val="en-GB" w:eastAsia="en-GB"/>
          </w:rPr>
          <w:t xml:space="preserve"> mobile teams </w:t>
        </w:r>
      </w:ins>
      <w:ins w:id="73" w:author="FieldCo MDM Palestine Gaza" w:date="2018-12-26T11:35:00Z">
        <w:r w:rsidR="00DD213D">
          <w:rPr>
            <w:rFonts w:eastAsia="Times New Roman" w:cstheme="minorHAnsi"/>
            <w:sz w:val="24"/>
            <w:szCs w:val="28"/>
            <w:lang w:val="en-GB" w:eastAsia="en-GB"/>
          </w:rPr>
          <w:t xml:space="preserve">to </w:t>
        </w:r>
      </w:ins>
      <w:ins w:id="74" w:author="FieldCo MDM Palestine Gaza" w:date="2018-12-26T11:48:00Z">
        <w:r w:rsidR="00F11FCD">
          <w:rPr>
            <w:rFonts w:eastAsia="Times New Roman" w:cstheme="minorHAnsi"/>
            <w:sz w:val="24"/>
            <w:szCs w:val="28"/>
            <w:lang w:val="en-GB" w:eastAsia="en-GB"/>
          </w:rPr>
          <w:t xml:space="preserve">reinforce </w:t>
        </w:r>
      </w:ins>
      <w:ins w:id="75" w:author="FieldCo MDM Palestine Gaza" w:date="2018-12-26T11:35:00Z">
        <w:r w:rsidR="00DD213D">
          <w:rPr>
            <w:rFonts w:eastAsia="Times New Roman" w:cstheme="minorHAnsi"/>
            <w:sz w:val="24"/>
            <w:szCs w:val="28"/>
            <w:lang w:val="en-GB" w:eastAsia="en-GB"/>
          </w:rPr>
          <w:t xml:space="preserve">the </w:t>
        </w:r>
      </w:ins>
      <w:ins w:id="76" w:author="FieldCo MDM Palestine Gaza" w:date="2018-12-26T11:36:00Z">
        <w:r w:rsidR="00131D6C">
          <w:rPr>
            <w:rFonts w:eastAsia="Times New Roman" w:cstheme="minorHAnsi"/>
            <w:sz w:val="24"/>
            <w:szCs w:val="28"/>
            <w:lang w:val="en-GB" w:eastAsia="en-GB"/>
          </w:rPr>
          <w:t>triage</w:t>
        </w:r>
      </w:ins>
      <w:ins w:id="77" w:author="FieldCo MDM Palestine Gaza" w:date="2018-12-26T11:35:00Z">
        <w:r w:rsidR="00DD213D">
          <w:rPr>
            <w:rFonts w:eastAsia="Times New Roman" w:cstheme="minorHAnsi"/>
            <w:sz w:val="24"/>
            <w:szCs w:val="28"/>
            <w:lang w:val="en-GB" w:eastAsia="en-GB"/>
          </w:rPr>
          <w:t xml:space="preserve"> system and decrease the load on the ED by </w:t>
        </w:r>
      </w:ins>
      <w:ins w:id="78" w:author="FieldCo MDM Palestine Gaza" w:date="2018-12-26T11:45:00Z">
        <w:r w:rsidR="00FE6A91">
          <w:rPr>
            <w:rFonts w:eastAsia="Times New Roman" w:cstheme="minorHAnsi"/>
            <w:sz w:val="24"/>
            <w:szCs w:val="28"/>
            <w:lang w:val="en-GB" w:eastAsia="en-GB"/>
          </w:rPr>
          <w:t>expanding bed</w:t>
        </w:r>
      </w:ins>
      <w:ins w:id="79" w:author="FieldCo MDM Palestine Gaza" w:date="2018-12-26T11:35:00Z">
        <w:r w:rsidR="00DD213D">
          <w:rPr>
            <w:rFonts w:eastAsia="Times New Roman" w:cstheme="minorHAnsi"/>
            <w:sz w:val="24"/>
            <w:szCs w:val="28"/>
            <w:lang w:val="en-GB" w:eastAsia="en-GB"/>
          </w:rPr>
          <w:t xml:space="preserve"> </w:t>
        </w:r>
      </w:ins>
      <w:ins w:id="80" w:author="FieldCo MDM Palestine Gaza" w:date="2018-12-26T11:36:00Z">
        <w:r w:rsidR="00131D6C">
          <w:rPr>
            <w:rFonts w:eastAsia="Times New Roman" w:cstheme="minorHAnsi"/>
            <w:sz w:val="24"/>
            <w:szCs w:val="28"/>
            <w:lang w:val="en-GB" w:eastAsia="en-GB"/>
          </w:rPr>
          <w:t>capacities</w:t>
        </w:r>
      </w:ins>
      <w:ins w:id="81" w:author="FieldCo MDM Palestine Gaza" w:date="2018-12-26T11:35:00Z">
        <w:r w:rsidR="00DD213D">
          <w:rPr>
            <w:rFonts w:eastAsia="Times New Roman" w:cstheme="minorHAnsi"/>
            <w:sz w:val="24"/>
            <w:szCs w:val="28"/>
            <w:lang w:val="en-GB" w:eastAsia="en-GB"/>
          </w:rPr>
          <w:t xml:space="preserve"> </w:t>
        </w:r>
      </w:ins>
      <w:ins w:id="82" w:author="FieldCo MDM Palestine Gaza" w:date="2018-12-26T11:45:00Z">
        <w:r w:rsidR="00FE6A91">
          <w:rPr>
            <w:rFonts w:eastAsia="Times New Roman" w:cstheme="minorHAnsi"/>
            <w:sz w:val="24"/>
            <w:szCs w:val="28"/>
            <w:lang w:val="en-GB" w:eastAsia="en-GB"/>
          </w:rPr>
          <w:t>through inside</w:t>
        </w:r>
      </w:ins>
      <w:ins w:id="83" w:author="FieldCo MDM Palestine Gaza" w:date="2018-12-26T11:35:00Z">
        <w:r w:rsidR="00DD213D">
          <w:rPr>
            <w:rFonts w:eastAsia="Times New Roman" w:cstheme="minorHAnsi"/>
            <w:sz w:val="24"/>
            <w:szCs w:val="28"/>
            <w:lang w:val="en-GB" w:eastAsia="en-GB"/>
          </w:rPr>
          <w:t xml:space="preserve"> triage tent</w:t>
        </w:r>
        <w:r w:rsidR="00131D6C">
          <w:rPr>
            <w:rFonts w:eastAsia="Times New Roman" w:cstheme="minorHAnsi"/>
            <w:sz w:val="24"/>
            <w:szCs w:val="28"/>
            <w:lang w:val="en-GB" w:eastAsia="en-GB"/>
          </w:rPr>
          <w:t xml:space="preserve">. In </w:t>
        </w:r>
      </w:ins>
      <w:ins w:id="84" w:author="FieldCo MDM Palestine Gaza" w:date="2018-12-26T11:40:00Z">
        <w:r w:rsidR="003C670E">
          <w:rPr>
            <w:rFonts w:eastAsia="Times New Roman" w:cstheme="minorHAnsi"/>
            <w:sz w:val="24"/>
            <w:szCs w:val="28"/>
            <w:lang w:val="en-GB" w:eastAsia="en-GB"/>
          </w:rPr>
          <w:t>addition,</w:t>
        </w:r>
      </w:ins>
      <w:ins w:id="85" w:author="FieldCo MDM Palestine Gaza" w:date="2018-12-26T11:36:00Z">
        <w:r w:rsidR="00131D6C">
          <w:rPr>
            <w:rFonts w:eastAsia="Times New Roman" w:cstheme="minorHAnsi"/>
            <w:sz w:val="24"/>
            <w:szCs w:val="28"/>
            <w:lang w:val="en-GB" w:eastAsia="en-GB"/>
          </w:rPr>
          <w:t xml:space="preserve"> MDM</w:t>
        </w:r>
      </w:ins>
      <w:ins w:id="86" w:author="FieldCo MDM Palestine Gaza" w:date="2018-12-26T10:52:00Z">
        <w:r w:rsidR="001B12BF" w:rsidRPr="00C0529B">
          <w:rPr>
            <w:rFonts w:eastAsia="Times New Roman" w:cstheme="minorHAnsi"/>
            <w:sz w:val="24"/>
            <w:szCs w:val="28"/>
            <w:lang w:val="en-GB" w:eastAsia="en-GB"/>
            <w:rPrChange w:id="87" w:author="FieldCo MDM Palestine Gaza" w:date="2018-12-26T10:54:00Z">
              <w:rPr>
                <w:rFonts w:cs="Arial"/>
                <w:sz w:val="20"/>
                <w:szCs w:val="20"/>
              </w:rPr>
            </w:rPrChange>
          </w:rPr>
          <w:t xml:space="preserve"> has been working in </w:t>
        </w:r>
      </w:ins>
      <w:ins w:id="88" w:author="FieldCo MDM Palestine Gaza" w:date="2018-12-26T11:45:00Z">
        <w:r w:rsidR="00FE6A91" w:rsidRPr="00773B3A">
          <w:rPr>
            <w:rFonts w:eastAsia="Times New Roman" w:cstheme="minorHAnsi"/>
            <w:sz w:val="24"/>
            <w:szCs w:val="28"/>
            <w:lang w:val="en-GB" w:eastAsia="en-GB"/>
          </w:rPr>
          <w:t>Enhanc</w:t>
        </w:r>
        <w:r w:rsidR="00FE6A91">
          <w:rPr>
            <w:rFonts w:eastAsia="Times New Roman" w:cstheme="minorHAnsi"/>
            <w:sz w:val="24"/>
            <w:szCs w:val="28"/>
            <w:lang w:val="en-GB" w:eastAsia="en-GB"/>
          </w:rPr>
          <w:t xml:space="preserve">ing </w:t>
        </w:r>
        <w:r w:rsidR="00FE6A91" w:rsidRPr="00773B3A">
          <w:rPr>
            <w:rFonts w:eastAsia="Times New Roman" w:cstheme="minorHAnsi"/>
            <w:sz w:val="24"/>
            <w:szCs w:val="28"/>
            <w:lang w:val="en-GB" w:eastAsia="en-GB"/>
          </w:rPr>
          <w:t>trauma</w:t>
        </w:r>
      </w:ins>
      <w:ins w:id="89" w:author="FieldCo MDM Palestine Gaza" w:date="2018-12-26T10:53:00Z">
        <w:r w:rsidR="001B12BF" w:rsidRPr="00C0529B">
          <w:rPr>
            <w:rFonts w:eastAsia="Times New Roman" w:cstheme="minorHAnsi"/>
            <w:sz w:val="24"/>
            <w:szCs w:val="28"/>
            <w:lang w:val="en-GB" w:eastAsia="en-GB"/>
            <w:rPrChange w:id="90" w:author="FieldCo MDM Palestine Gaza" w:date="2018-12-26T10:54:00Z">
              <w:rPr>
                <w:sz w:val="20"/>
              </w:rPr>
            </w:rPrChange>
          </w:rPr>
          <w:t xml:space="preserve"> pathway from the point of injury to </w:t>
        </w:r>
      </w:ins>
      <w:ins w:id="91" w:author="FieldCo MDM Palestine Gaza" w:date="2018-12-26T11:36:00Z">
        <w:r w:rsidR="00131D6C" w:rsidRPr="00773B3A">
          <w:rPr>
            <w:rFonts w:eastAsia="Times New Roman" w:cstheme="minorHAnsi"/>
            <w:sz w:val="24"/>
            <w:szCs w:val="28"/>
            <w:lang w:val="en-GB" w:eastAsia="en-GB"/>
          </w:rPr>
          <w:t>post-operative</w:t>
        </w:r>
      </w:ins>
      <w:ins w:id="92" w:author="FieldCo MDM Palestine Gaza" w:date="2018-12-26T10:53:00Z">
        <w:r w:rsidR="001B12BF" w:rsidRPr="00C0529B">
          <w:rPr>
            <w:rFonts w:eastAsia="Times New Roman" w:cstheme="minorHAnsi"/>
            <w:sz w:val="24"/>
            <w:szCs w:val="28"/>
            <w:lang w:val="en-GB" w:eastAsia="en-GB"/>
            <w:rPrChange w:id="93" w:author="FieldCo MDM Palestine Gaza" w:date="2018-12-26T10:54:00Z">
              <w:rPr>
                <w:sz w:val="20"/>
              </w:rPr>
            </w:rPrChange>
          </w:rPr>
          <w:t xml:space="preserve"> care and rehabilitation in Deir el Balah Governorate</w:t>
        </w:r>
      </w:ins>
      <w:ins w:id="94" w:author="FieldCo MDM Palestine Gaza" w:date="2018-12-26T11:36:00Z">
        <w:r w:rsidR="00131D6C">
          <w:rPr>
            <w:rFonts w:eastAsia="Times New Roman" w:cstheme="minorHAnsi"/>
            <w:sz w:val="24"/>
            <w:szCs w:val="28"/>
            <w:lang w:val="en-GB" w:eastAsia="en-GB"/>
          </w:rPr>
          <w:t xml:space="preserve"> and Kahn Younis Governorate. </w:t>
        </w:r>
      </w:ins>
    </w:p>
    <w:p w14:paraId="0CB3AB09" w14:textId="570907EE" w:rsidR="00E137E3" w:rsidRPr="00B773AC" w:rsidDel="001B12BF" w:rsidRDefault="00E137E3" w:rsidP="007C4944">
      <w:pPr>
        <w:pStyle w:val="indent"/>
        <w:jc w:val="both"/>
        <w:rPr>
          <w:del w:id="95" w:author="FieldCo MDM Palestine Gaza" w:date="2018-12-26T10:54:00Z"/>
          <w:rFonts w:asciiTheme="minorHAnsi" w:hAnsiTheme="minorHAnsi" w:cstheme="minorHAnsi"/>
          <w:sz w:val="24"/>
          <w:szCs w:val="28"/>
        </w:rPr>
      </w:pPr>
    </w:p>
    <w:p w14:paraId="2B2E30DA" w14:textId="77777777" w:rsidR="003E7549" w:rsidRPr="00B773AC" w:rsidRDefault="003E7549" w:rsidP="003E7549">
      <w:pPr>
        <w:pStyle w:val="indent"/>
        <w:jc w:val="both"/>
        <w:rPr>
          <w:rFonts w:asciiTheme="minorHAnsi" w:hAnsiTheme="minorHAnsi" w:cstheme="minorHAnsi"/>
          <w:sz w:val="24"/>
          <w:szCs w:val="28"/>
        </w:rPr>
      </w:pPr>
      <w:r w:rsidRPr="00B773AC">
        <w:rPr>
          <w:rFonts w:asciiTheme="minorHAnsi" w:hAnsiTheme="minorHAnsi" w:cstheme="minorHAnsi"/>
          <w:sz w:val="24"/>
          <w:szCs w:val="28"/>
          <w:u w:val="single"/>
        </w:rPr>
        <w:t>In North West Bank</w:t>
      </w:r>
      <w:r w:rsidRPr="00B773AC">
        <w:rPr>
          <w:rFonts w:asciiTheme="minorHAnsi" w:hAnsiTheme="minorHAnsi" w:cstheme="minorHAnsi"/>
          <w:sz w:val="24"/>
          <w:szCs w:val="28"/>
        </w:rPr>
        <w:t>:</w:t>
      </w:r>
    </w:p>
    <w:p w14:paraId="2614DAF6" w14:textId="7EBDED3F" w:rsidR="003E7549" w:rsidRPr="00B773AC" w:rsidDel="00F11FCD" w:rsidRDefault="003E7549" w:rsidP="003E7549">
      <w:pPr>
        <w:pStyle w:val="indent"/>
        <w:jc w:val="both"/>
        <w:rPr>
          <w:del w:id="96" w:author="FieldCo MDM Palestine Gaza" w:date="2018-12-26T11:49:00Z"/>
          <w:rFonts w:asciiTheme="minorHAnsi" w:hAnsiTheme="minorHAnsi" w:cstheme="minorHAnsi"/>
          <w:sz w:val="24"/>
          <w:szCs w:val="28"/>
        </w:rPr>
      </w:pPr>
      <w:del w:id="97" w:author="FieldCo MDM Palestine Gaza" w:date="2018-12-26T11:49:00Z">
        <w:r w:rsidRPr="00B773AC" w:rsidDel="00F11FCD">
          <w:rPr>
            <w:rFonts w:asciiTheme="minorHAnsi" w:hAnsiTheme="minorHAnsi" w:cstheme="minorHAnsi"/>
            <w:sz w:val="24"/>
            <w:szCs w:val="28"/>
          </w:rPr>
          <w:lastRenderedPageBreak/>
          <w:delText xml:space="preserve">During the Second Intifada (2002-2006) MdM set up a 24/7 clinic to provide primary health care </w:delText>
        </w:r>
        <w:r w:rsidR="00CF61F3" w:rsidRPr="00B773AC" w:rsidDel="00F11FCD">
          <w:rPr>
            <w:rFonts w:asciiTheme="minorHAnsi" w:hAnsiTheme="minorHAnsi" w:cstheme="minorHAnsi"/>
            <w:sz w:val="24"/>
            <w:szCs w:val="28"/>
          </w:rPr>
          <w:delText>services, in</w:delText>
        </w:r>
        <w:r w:rsidRPr="00B773AC" w:rsidDel="00F11FCD">
          <w:rPr>
            <w:rFonts w:asciiTheme="minorHAnsi" w:hAnsiTheme="minorHAnsi" w:cstheme="minorHAnsi"/>
            <w:sz w:val="24"/>
            <w:szCs w:val="28"/>
          </w:rPr>
          <w:delText xml:space="preserve"> 2004</w:delText>
        </w:r>
        <w:r w:rsidR="00CF61F3" w:rsidRPr="00B773AC" w:rsidDel="00F11FCD">
          <w:rPr>
            <w:rFonts w:asciiTheme="minorHAnsi" w:hAnsiTheme="minorHAnsi" w:cstheme="minorHAnsi"/>
            <w:sz w:val="24"/>
            <w:szCs w:val="28"/>
          </w:rPr>
          <w:delText xml:space="preserve"> MDM </w:delText>
        </w:r>
        <w:r w:rsidRPr="00B773AC" w:rsidDel="00F11FCD">
          <w:rPr>
            <w:rFonts w:asciiTheme="minorHAnsi" w:hAnsiTheme="minorHAnsi" w:cstheme="minorHAnsi"/>
            <w:sz w:val="24"/>
            <w:szCs w:val="28"/>
          </w:rPr>
          <w:delText xml:space="preserve">started to provide psychological first aid to victims of the violence related with Israeli-Palestinian conflict in Nablus Public Hospitals. </w:delText>
        </w:r>
      </w:del>
    </w:p>
    <w:p w14:paraId="0920D8F3" w14:textId="77777777" w:rsidR="003E7549" w:rsidRPr="00B773AC" w:rsidRDefault="003E7549" w:rsidP="003E7549">
      <w:pPr>
        <w:pStyle w:val="indent"/>
        <w:jc w:val="both"/>
        <w:rPr>
          <w:rFonts w:asciiTheme="minorHAnsi" w:hAnsiTheme="minorHAnsi" w:cstheme="minorHAnsi"/>
          <w:sz w:val="24"/>
          <w:szCs w:val="28"/>
        </w:rPr>
      </w:pPr>
      <w:r w:rsidRPr="00B773AC">
        <w:rPr>
          <w:rFonts w:asciiTheme="minorHAnsi" w:hAnsiTheme="minorHAnsi" w:cstheme="minorHAnsi"/>
          <w:sz w:val="24"/>
          <w:szCs w:val="28"/>
        </w:rPr>
        <w:t xml:space="preserve">Between 2008 and 2011, facing a general gap in the </w:t>
      </w:r>
      <w:r w:rsidR="00CF61F3" w:rsidRPr="00B773AC">
        <w:rPr>
          <w:rFonts w:asciiTheme="minorHAnsi" w:hAnsiTheme="minorHAnsi" w:cstheme="minorHAnsi"/>
          <w:sz w:val="24"/>
          <w:szCs w:val="28"/>
        </w:rPr>
        <w:t>provision</w:t>
      </w:r>
      <w:r w:rsidRPr="00B773AC">
        <w:rPr>
          <w:rFonts w:asciiTheme="minorHAnsi" w:hAnsiTheme="minorHAnsi" w:cstheme="minorHAnsi"/>
          <w:sz w:val="24"/>
          <w:szCs w:val="28"/>
        </w:rPr>
        <w:t xml:space="preserve"> of mental health issues, MdM partnered with the MoH to establish Community Mental Health Centres (CMHC) in Nablus and Jenin and to build the mental health referral system. As a complementary intervention, M</w:t>
      </w:r>
      <w:r w:rsidR="00CF61F3" w:rsidRPr="00B773AC">
        <w:rPr>
          <w:rFonts w:asciiTheme="minorHAnsi" w:hAnsiTheme="minorHAnsi" w:cstheme="minorHAnsi"/>
          <w:sz w:val="24"/>
          <w:szCs w:val="28"/>
        </w:rPr>
        <w:t>D</w:t>
      </w:r>
      <w:r w:rsidRPr="00B773AC">
        <w:rPr>
          <w:rFonts w:asciiTheme="minorHAnsi" w:hAnsiTheme="minorHAnsi" w:cstheme="minorHAnsi"/>
          <w:sz w:val="24"/>
          <w:szCs w:val="28"/>
        </w:rPr>
        <w:t>M set up a pilot program to integrate mental health services in Primary Health Care Centres</w:t>
      </w:r>
      <w:r w:rsidR="00332D33" w:rsidRPr="00B773AC">
        <w:rPr>
          <w:rFonts w:asciiTheme="minorHAnsi" w:hAnsiTheme="minorHAnsi" w:cstheme="minorHAnsi"/>
          <w:sz w:val="24"/>
          <w:szCs w:val="28"/>
        </w:rPr>
        <w:t xml:space="preserve"> “PHCCs)</w:t>
      </w:r>
      <w:r w:rsidRPr="00B773AC">
        <w:rPr>
          <w:rFonts w:asciiTheme="minorHAnsi" w:hAnsiTheme="minorHAnsi" w:cstheme="minorHAnsi"/>
          <w:sz w:val="24"/>
          <w:szCs w:val="28"/>
        </w:rPr>
        <w:t xml:space="preserve"> in Nablus </w:t>
      </w:r>
      <w:r w:rsidR="00CF61F3" w:rsidRPr="00B773AC">
        <w:rPr>
          <w:rFonts w:asciiTheme="minorHAnsi" w:hAnsiTheme="minorHAnsi" w:cstheme="minorHAnsi"/>
          <w:sz w:val="24"/>
          <w:szCs w:val="28"/>
        </w:rPr>
        <w:t>Governorate</w:t>
      </w:r>
      <w:r w:rsidRPr="00B773AC">
        <w:rPr>
          <w:rFonts w:asciiTheme="minorHAnsi" w:hAnsiTheme="minorHAnsi" w:cstheme="minorHAnsi"/>
          <w:sz w:val="24"/>
          <w:szCs w:val="28"/>
        </w:rPr>
        <w:t>. The success of this pilot program led M</w:t>
      </w:r>
      <w:r w:rsidR="00CF61F3" w:rsidRPr="00B773AC">
        <w:rPr>
          <w:rFonts w:asciiTheme="minorHAnsi" w:hAnsiTheme="minorHAnsi" w:cstheme="minorHAnsi"/>
          <w:sz w:val="24"/>
          <w:szCs w:val="28"/>
        </w:rPr>
        <w:t>D</w:t>
      </w:r>
      <w:r w:rsidRPr="00B773AC">
        <w:rPr>
          <w:rFonts w:asciiTheme="minorHAnsi" w:hAnsiTheme="minorHAnsi" w:cstheme="minorHAnsi"/>
          <w:sz w:val="24"/>
          <w:szCs w:val="28"/>
        </w:rPr>
        <w:t>M and MoH to extend this mental health integration approach until 2016 to all Nablus Governorate, in partnership with a local partner specialized in mental health (</w:t>
      </w:r>
      <w:r w:rsidR="00CF61F3" w:rsidRPr="00B773AC">
        <w:rPr>
          <w:rFonts w:asciiTheme="minorHAnsi" w:hAnsiTheme="minorHAnsi" w:cstheme="minorHAnsi"/>
          <w:sz w:val="24"/>
          <w:szCs w:val="28"/>
        </w:rPr>
        <w:t xml:space="preserve">the Arab Centre for Counselling and </w:t>
      </w:r>
      <w:bookmarkStart w:id="98" w:name="_GoBack"/>
      <w:bookmarkEnd w:id="98"/>
      <w:r w:rsidR="00CF61F3" w:rsidRPr="00B773AC">
        <w:rPr>
          <w:rFonts w:asciiTheme="minorHAnsi" w:hAnsiTheme="minorHAnsi" w:cstheme="minorHAnsi"/>
          <w:sz w:val="24"/>
          <w:szCs w:val="28"/>
        </w:rPr>
        <w:t xml:space="preserve">Education </w:t>
      </w:r>
      <w:r w:rsidR="00652795" w:rsidRPr="00B773AC">
        <w:rPr>
          <w:rFonts w:asciiTheme="minorHAnsi" w:hAnsiTheme="minorHAnsi" w:cstheme="minorHAnsi"/>
          <w:sz w:val="24"/>
          <w:szCs w:val="28"/>
        </w:rPr>
        <w:t>–</w:t>
      </w:r>
      <w:r w:rsidR="00CF61F3" w:rsidRPr="00B773AC">
        <w:rPr>
          <w:rFonts w:asciiTheme="minorHAnsi" w:hAnsiTheme="minorHAnsi" w:cstheme="minorHAnsi"/>
          <w:sz w:val="24"/>
          <w:szCs w:val="28"/>
        </w:rPr>
        <w:t xml:space="preserve"> ACCE</w:t>
      </w:r>
      <w:r w:rsidR="00652795" w:rsidRPr="00B773AC">
        <w:rPr>
          <w:rFonts w:asciiTheme="minorHAnsi" w:hAnsiTheme="minorHAnsi" w:cstheme="minorHAnsi"/>
          <w:sz w:val="24"/>
          <w:szCs w:val="28"/>
        </w:rPr>
        <w:t xml:space="preserve"> known as the Palestinian Counselling Centre(PCC</w:t>
      </w:r>
      <w:r w:rsidR="00332D33" w:rsidRPr="00B773AC">
        <w:rPr>
          <w:rFonts w:asciiTheme="minorHAnsi" w:hAnsiTheme="minorHAnsi" w:cstheme="minorHAnsi"/>
          <w:sz w:val="24"/>
          <w:szCs w:val="28"/>
        </w:rPr>
        <w:t>))</w:t>
      </w:r>
      <w:r w:rsidRPr="00B773AC">
        <w:rPr>
          <w:rFonts w:asciiTheme="minorHAnsi" w:hAnsiTheme="minorHAnsi" w:cstheme="minorHAnsi"/>
          <w:sz w:val="24"/>
          <w:szCs w:val="28"/>
        </w:rPr>
        <w:t>.</w:t>
      </w:r>
    </w:p>
    <w:p w14:paraId="4C2FA3FD" w14:textId="57439268" w:rsidR="003E7549" w:rsidRPr="00B773AC" w:rsidRDefault="003E7549" w:rsidP="003E7549">
      <w:pPr>
        <w:pStyle w:val="indent"/>
        <w:jc w:val="both"/>
        <w:rPr>
          <w:rFonts w:asciiTheme="minorHAnsi" w:hAnsiTheme="minorHAnsi" w:cstheme="minorHAnsi"/>
          <w:sz w:val="24"/>
          <w:szCs w:val="28"/>
        </w:rPr>
      </w:pPr>
      <w:r w:rsidRPr="00B773AC">
        <w:rPr>
          <w:rFonts w:asciiTheme="minorHAnsi" w:hAnsiTheme="minorHAnsi" w:cstheme="minorHAnsi"/>
          <w:sz w:val="24"/>
          <w:szCs w:val="28"/>
        </w:rPr>
        <w:t xml:space="preserve">Since 2012, </w:t>
      </w:r>
      <w:del w:id="99" w:author="FieldCo MDM Palestine Gaza" w:date="2018-12-26T11:50:00Z">
        <w:r w:rsidRPr="00B773AC" w:rsidDel="00F11FCD">
          <w:rPr>
            <w:rFonts w:asciiTheme="minorHAnsi" w:hAnsiTheme="minorHAnsi" w:cstheme="minorHAnsi"/>
            <w:sz w:val="24"/>
            <w:szCs w:val="28"/>
          </w:rPr>
          <w:delText xml:space="preserve">facing an increase in violent critical incidents related to the Occupation, </w:delText>
        </w:r>
      </w:del>
      <w:r w:rsidRPr="00B773AC">
        <w:rPr>
          <w:rFonts w:asciiTheme="minorHAnsi" w:hAnsiTheme="minorHAnsi" w:cstheme="minorHAnsi"/>
          <w:sz w:val="24"/>
          <w:szCs w:val="28"/>
        </w:rPr>
        <w:t>M</w:t>
      </w:r>
      <w:r w:rsidR="00CF61F3" w:rsidRPr="00B773AC">
        <w:rPr>
          <w:rFonts w:asciiTheme="minorHAnsi" w:hAnsiTheme="minorHAnsi" w:cstheme="minorHAnsi"/>
          <w:sz w:val="24"/>
          <w:szCs w:val="28"/>
        </w:rPr>
        <w:t>D</w:t>
      </w:r>
      <w:r w:rsidRPr="00B773AC">
        <w:rPr>
          <w:rFonts w:asciiTheme="minorHAnsi" w:hAnsiTheme="minorHAnsi" w:cstheme="minorHAnsi"/>
          <w:sz w:val="24"/>
          <w:szCs w:val="28"/>
        </w:rPr>
        <w:t xml:space="preserve">M started, in coordination with the Protection Cluster, to provide a Psychosocial Emergency Response in </w:t>
      </w:r>
      <w:r w:rsidR="00332D33" w:rsidRPr="00B773AC">
        <w:rPr>
          <w:rFonts w:asciiTheme="minorHAnsi" w:hAnsiTheme="minorHAnsi" w:cstheme="minorHAnsi"/>
          <w:sz w:val="24"/>
          <w:szCs w:val="28"/>
        </w:rPr>
        <w:t>NWB</w:t>
      </w:r>
      <w:r w:rsidRPr="00B773AC">
        <w:rPr>
          <w:rFonts w:asciiTheme="minorHAnsi" w:hAnsiTheme="minorHAnsi" w:cstheme="minorHAnsi"/>
          <w:sz w:val="24"/>
          <w:szCs w:val="28"/>
        </w:rPr>
        <w:t xml:space="preserve"> after potentially traumatic events. This intervention also involves a protection component through the</w:t>
      </w:r>
      <w:r w:rsidR="00332D33" w:rsidRPr="00B773AC">
        <w:rPr>
          <w:rFonts w:asciiTheme="minorHAnsi" w:hAnsiTheme="minorHAnsi" w:cstheme="minorHAnsi"/>
          <w:sz w:val="24"/>
          <w:szCs w:val="28"/>
        </w:rPr>
        <w:t xml:space="preserve"> protection</w:t>
      </w:r>
      <w:r w:rsidRPr="00B773AC">
        <w:rPr>
          <w:rFonts w:asciiTheme="minorHAnsi" w:hAnsiTheme="minorHAnsi" w:cstheme="minorHAnsi"/>
          <w:sz w:val="24"/>
          <w:szCs w:val="28"/>
        </w:rPr>
        <w:t xml:space="preserve"> referrals and </w:t>
      </w:r>
      <w:r w:rsidR="00CF61F3" w:rsidRPr="00B773AC">
        <w:rPr>
          <w:rFonts w:asciiTheme="minorHAnsi" w:hAnsiTheme="minorHAnsi" w:cstheme="minorHAnsi"/>
          <w:sz w:val="24"/>
          <w:szCs w:val="28"/>
        </w:rPr>
        <w:t>Case management, in addition to advocacy</w:t>
      </w:r>
      <w:r w:rsidRPr="00B773AC">
        <w:rPr>
          <w:rFonts w:asciiTheme="minorHAnsi" w:hAnsiTheme="minorHAnsi" w:cstheme="minorHAnsi"/>
          <w:sz w:val="24"/>
          <w:szCs w:val="28"/>
        </w:rPr>
        <w:t xml:space="preserve">. In complement to this immediate psychological response, MdM promotes the resilience of the </w:t>
      </w:r>
      <w:r w:rsidR="00332D33" w:rsidRPr="00B773AC">
        <w:rPr>
          <w:rFonts w:asciiTheme="minorHAnsi" w:hAnsiTheme="minorHAnsi" w:cstheme="minorHAnsi"/>
          <w:sz w:val="24"/>
          <w:szCs w:val="28"/>
        </w:rPr>
        <w:t xml:space="preserve">vulnerable </w:t>
      </w:r>
      <w:r w:rsidRPr="00B773AC">
        <w:rPr>
          <w:rFonts w:asciiTheme="minorHAnsi" w:hAnsiTheme="minorHAnsi" w:cstheme="minorHAnsi"/>
          <w:sz w:val="24"/>
          <w:szCs w:val="28"/>
        </w:rPr>
        <w:t xml:space="preserve">communities through </w:t>
      </w:r>
      <w:r w:rsidR="00CF61F3" w:rsidRPr="00B773AC">
        <w:rPr>
          <w:rFonts w:asciiTheme="minorHAnsi" w:hAnsiTheme="minorHAnsi" w:cstheme="minorHAnsi"/>
          <w:sz w:val="24"/>
          <w:szCs w:val="28"/>
        </w:rPr>
        <w:t>Psychoeducation</w:t>
      </w:r>
      <w:r w:rsidRPr="00B773AC">
        <w:rPr>
          <w:rFonts w:asciiTheme="minorHAnsi" w:hAnsiTheme="minorHAnsi" w:cstheme="minorHAnsi"/>
          <w:sz w:val="24"/>
          <w:szCs w:val="28"/>
        </w:rPr>
        <w:t xml:space="preserve">. </w:t>
      </w:r>
      <w:r w:rsidR="00332D33" w:rsidRPr="00B773AC">
        <w:rPr>
          <w:rFonts w:asciiTheme="minorHAnsi" w:hAnsiTheme="minorHAnsi" w:cstheme="minorHAnsi"/>
          <w:sz w:val="24"/>
          <w:szCs w:val="28"/>
        </w:rPr>
        <w:t>Since</w:t>
      </w:r>
      <w:r w:rsidR="00CF61F3" w:rsidRPr="00B773AC">
        <w:rPr>
          <w:rFonts w:asciiTheme="minorHAnsi" w:hAnsiTheme="minorHAnsi" w:cstheme="minorHAnsi"/>
          <w:sz w:val="24"/>
          <w:szCs w:val="28"/>
        </w:rPr>
        <w:t xml:space="preserve"> 2017, MDM is covering 4 governorates of the NWB (Nablus, Salfit, Qalqilya and the Northern Jordan valley located in Tubas governorate) with MHPSS emergency response following </w:t>
      </w:r>
      <w:r w:rsidR="00024C17" w:rsidRPr="00B773AC">
        <w:rPr>
          <w:rFonts w:asciiTheme="minorHAnsi" w:hAnsiTheme="minorHAnsi" w:cstheme="minorHAnsi"/>
          <w:sz w:val="24"/>
          <w:szCs w:val="28"/>
        </w:rPr>
        <w:t>demolitions</w:t>
      </w:r>
      <w:r w:rsidR="00E81512" w:rsidRPr="00B773AC">
        <w:rPr>
          <w:rFonts w:asciiTheme="minorHAnsi" w:hAnsiTheme="minorHAnsi" w:cstheme="minorHAnsi"/>
          <w:sz w:val="24"/>
          <w:szCs w:val="28"/>
        </w:rPr>
        <w:t>,</w:t>
      </w:r>
      <w:r w:rsidR="00CF61F3" w:rsidRPr="00B773AC">
        <w:rPr>
          <w:rFonts w:asciiTheme="minorHAnsi" w:hAnsiTheme="minorHAnsi" w:cstheme="minorHAnsi"/>
          <w:sz w:val="24"/>
          <w:szCs w:val="28"/>
        </w:rPr>
        <w:t xml:space="preserve"> settlers related violence and Israeli Security Forces excessive use of force incidents. </w:t>
      </w:r>
    </w:p>
    <w:p w14:paraId="5AB30636" w14:textId="77777777" w:rsidR="00F47E0A" w:rsidRPr="00B773AC" w:rsidRDefault="00F47E0A" w:rsidP="00F47E0A">
      <w:pPr>
        <w:pStyle w:val="indent"/>
        <w:jc w:val="both"/>
        <w:rPr>
          <w:rFonts w:asciiTheme="minorHAnsi" w:hAnsiTheme="minorHAnsi" w:cstheme="minorHAnsi"/>
          <w:sz w:val="24"/>
          <w:szCs w:val="28"/>
          <w:u w:val="single"/>
        </w:rPr>
      </w:pPr>
      <w:r w:rsidRPr="00B773AC">
        <w:rPr>
          <w:rFonts w:asciiTheme="minorHAnsi" w:hAnsiTheme="minorHAnsi" w:cstheme="minorHAnsi"/>
          <w:sz w:val="24"/>
          <w:szCs w:val="28"/>
          <w:u w:val="single"/>
        </w:rPr>
        <w:t xml:space="preserve">In Jerusalem: </w:t>
      </w:r>
    </w:p>
    <w:p w14:paraId="6CE8C83A" w14:textId="77777777" w:rsidR="00BC6485" w:rsidRDefault="00F47E0A" w:rsidP="00F47E0A">
      <w:pPr>
        <w:pStyle w:val="indent"/>
        <w:jc w:val="both"/>
        <w:rPr>
          <w:ins w:id="100" w:author="FieldCo MDM Palestine Gaza" w:date="2018-12-26T11:51:00Z"/>
          <w:rFonts w:asciiTheme="minorHAnsi" w:hAnsiTheme="minorHAnsi" w:cstheme="minorHAnsi"/>
          <w:sz w:val="24"/>
          <w:szCs w:val="28"/>
        </w:rPr>
      </w:pPr>
      <w:r w:rsidRPr="00B773AC">
        <w:rPr>
          <w:rFonts w:asciiTheme="minorHAnsi" w:hAnsiTheme="minorHAnsi" w:cstheme="minorHAnsi"/>
          <w:sz w:val="24"/>
          <w:szCs w:val="28"/>
        </w:rPr>
        <w:t>MdM initially worked in Jerusalem on harm reduction for drug users</w:t>
      </w:r>
      <w:r w:rsidR="00CF61F3" w:rsidRPr="00B773AC">
        <w:rPr>
          <w:rFonts w:asciiTheme="minorHAnsi" w:hAnsiTheme="minorHAnsi" w:cstheme="minorHAnsi"/>
          <w:sz w:val="24"/>
          <w:szCs w:val="28"/>
        </w:rPr>
        <w:t xml:space="preserve"> in 1996, since then MDM is present in east Jerusalem through its coordination</w:t>
      </w:r>
      <w:r w:rsidR="003F34DF" w:rsidRPr="00B773AC">
        <w:rPr>
          <w:rFonts w:asciiTheme="minorHAnsi" w:hAnsiTheme="minorHAnsi" w:cstheme="minorHAnsi"/>
          <w:sz w:val="24"/>
          <w:szCs w:val="28"/>
        </w:rPr>
        <w:t xml:space="preserve"> and is keeping an active presence in different clusters and forms.</w:t>
      </w:r>
      <w:r w:rsidRPr="00B773AC">
        <w:rPr>
          <w:rFonts w:asciiTheme="minorHAnsi" w:hAnsiTheme="minorHAnsi" w:cstheme="minorHAnsi"/>
          <w:sz w:val="24"/>
          <w:szCs w:val="28"/>
        </w:rPr>
        <w:t xml:space="preserve"> </w:t>
      </w:r>
    </w:p>
    <w:p w14:paraId="210235A3" w14:textId="18A72AC2" w:rsidR="00F47E0A" w:rsidRPr="00B773AC" w:rsidDel="00E4585F" w:rsidRDefault="00F47E0A" w:rsidP="00F47E0A">
      <w:pPr>
        <w:pStyle w:val="indent"/>
        <w:jc w:val="both"/>
        <w:rPr>
          <w:del w:id="101" w:author="FieldCo MDM Palestine Gaza" w:date="2018-12-26T17:01:00Z"/>
          <w:rFonts w:asciiTheme="minorHAnsi" w:hAnsiTheme="minorHAnsi" w:cstheme="minorHAnsi"/>
          <w:sz w:val="24"/>
          <w:szCs w:val="28"/>
        </w:rPr>
      </w:pPr>
      <w:commentRangeStart w:id="102"/>
      <w:del w:id="103" w:author="FieldCo MDM Palestine Gaza" w:date="2018-12-26T17:01:00Z">
        <w:r w:rsidRPr="00BC6485" w:rsidDel="00E4585F">
          <w:rPr>
            <w:rFonts w:asciiTheme="minorHAnsi" w:hAnsiTheme="minorHAnsi" w:cstheme="minorHAnsi"/>
            <w:sz w:val="24"/>
            <w:szCs w:val="28"/>
            <w:highlight w:val="yellow"/>
            <w:rPrChange w:id="104" w:author="FieldCo MDM Palestine Gaza" w:date="2018-12-26T11:51:00Z">
              <w:rPr>
                <w:rFonts w:asciiTheme="minorHAnsi" w:hAnsiTheme="minorHAnsi" w:cstheme="minorHAnsi"/>
                <w:sz w:val="24"/>
                <w:szCs w:val="28"/>
              </w:rPr>
            </w:rPrChange>
          </w:rPr>
          <w:delText xml:space="preserve">For this project, MdM will partner with </w:delText>
        </w:r>
        <w:r w:rsidR="003F34DF" w:rsidRPr="00BC6485" w:rsidDel="00E4585F">
          <w:rPr>
            <w:rFonts w:asciiTheme="minorHAnsi" w:hAnsiTheme="minorHAnsi" w:cstheme="minorHAnsi"/>
            <w:sz w:val="24"/>
            <w:szCs w:val="28"/>
            <w:highlight w:val="yellow"/>
            <w:rPrChange w:id="105" w:author="FieldCo MDM Palestine Gaza" w:date="2018-12-26T11:51:00Z">
              <w:rPr>
                <w:rFonts w:asciiTheme="minorHAnsi" w:hAnsiTheme="minorHAnsi" w:cstheme="minorHAnsi"/>
                <w:sz w:val="24"/>
                <w:szCs w:val="28"/>
              </w:rPr>
            </w:rPrChange>
          </w:rPr>
          <w:delText>ACCE,</w:delText>
        </w:r>
        <w:r w:rsidRPr="00BC6485" w:rsidDel="00E4585F">
          <w:rPr>
            <w:rFonts w:asciiTheme="minorHAnsi" w:hAnsiTheme="minorHAnsi" w:cstheme="minorHAnsi"/>
            <w:sz w:val="24"/>
            <w:szCs w:val="28"/>
            <w:highlight w:val="yellow"/>
            <w:rPrChange w:id="106" w:author="FieldCo MDM Palestine Gaza" w:date="2018-12-26T11:51:00Z">
              <w:rPr>
                <w:rFonts w:asciiTheme="minorHAnsi" w:hAnsiTheme="minorHAnsi" w:cstheme="minorHAnsi"/>
                <w:sz w:val="24"/>
                <w:szCs w:val="28"/>
              </w:rPr>
            </w:rPrChange>
          </w:rPr>
          <w:delText xml:space="preserve"> who </w:delText>
        </w:r>
        <w:r w:rsidR="00332D33" w:rsidRPr="00BC6485" w:rsidDel="00E4585F">
          <w:rPr>
            <w:rFonts w:asciiTheme="minorHAnsi" w:hAnsiTheme="minorHAnsi" w:cstheme="minorHAnsi"/>
            <w:sz w:val="24"/>
            <w:szCs w:val="28"/>
            <w:highlight w:val="yellow"/>
            <w:rPrChange w:id="107" w:author="FieldCo MDM Palestine Gaza" w:date="2018-12-26T11:51:00Z">
              <w:rPr>
                <w:rFonts w:asciiTheme="minorHAnsi" w:hAnsiTheme="minorHAnsi" w:cstheme="minorHAnsi"/>
                <w:sz w:val="24"/>
                <w:szCs w:val="28"/>
              </w:rPr>
            </w:rPrChange>
          </w:rPr>
          <w:delText>is present in east Jerusalem since 1983 providing</w:delText>
        </w:r>
        <w:r w:rsidRPr="00BC6485" w:rsidDel="00E4585F">
          <w:rPr>
            <w:rFonts w:asciiTheme="minorHAnsi" w:hAnsiTheme="minorHAnsi" w:cstheme="minorHAnsi"/>
            <w:sz w:val="24"/>
            <w:szCs w:val="28"/>
            <w:highlight w:val="yellow"/>
            <w:rPrChange w:id="108" w:author="FieldCo MDM Palestine Gaza" w:date="2018-12-26T11:51:00Z">
              <w:rPr>
                <w:rFonts w:asciiTheme="minorHAnsi" w:hAnsiTheme="minorHAnsi" w:cstheme="minorHAnsi"/>
                <w:sz w:val="24"/>
                <w:szCs w:val="28"/>
              </w:rPr>
            </w:rPrChange>
          </w:rPr>
          <w:delText xml:space="preserve"> </w:delText>
        </w:r>
        <w:r w:rsidR="00332D33" w:rsidRPr="00BC6485" w:rsidDel="00E4585F">
          <w:rPr>
            <w:rFonts w:asciiTheme="minorHAnsi" w:hAnsiTheme="minorHAnsi" w:cstheme="minorHAnsi"/>
            <w:sz w:val="24"/>
            <w:szCs w:val="28"/>
            <w:highlight w:val="yellow"/>
            <w:rPrChange w:id="109" w:author="FieldCo MDM Palestine Gaza" w:date="2018-12-26T11:51:00Z">
              <w:rPr>
                <w:rFonts w:asciiTheme="minorHAnsi" w:hAnsiTheme="minorHAnsi" w:cstheme="minorHAnsi"/>
                <w:sz w:val="24"/>
                <w:szCs w:val="28"/>
              </w:rPr>
            </w:rPrChange>
          </w:rPr>
          <w:delText>MH</w:delText>
        </w:r>
        <w:r w:rsidRPr="00BC6485" w:rsidDel="00E4585F">
          <w:rPr>
            <w:rFonts w:asciiTheme="minorHAnsi" w:hAnsiTheme="minorHAnsi" w:cstheme="minorHAnsi"/>
            <w:sz w:val="24"/>
            <w:szCs w:val="28"/>
            <w:highlight w:val="yellow"/>
            <w:rPrChange w:id="110" w:author="FieldCo MDM Palestine Gaza" w:date="2018-12-26T11:51:00Z">
              <w:rPr>
                <w:rFonts w:asciiTheme="minorHAnsi" w:hAnsiTheme="minorHAnsi" w:cstheme="minorHAnsi"/>
                <w:sz w:val="24"/>
                <w:szCs w:val="28"/>
              </w:rPr>
            </w:rPrChange>
          </w:rPr>
          <w:delText>PSS</w:delText>
        </w:r>
        <w:r w:rsidR="00332D33" w:rsidRPr="00BC6485" w:rsidDel="00E4585F">
          <w:rPr>
            <w:rFonts w:asciiTheme="minorHAnsi" w:hAnsiTheme="minorHAnsi" w:cstheme="minorHAnsi"/>
            <w:sz w:val="24"/>
            <w:szCs w:val="28"/>
            <w:highlight w:val="yellow"/>
            <w:rPrChange w:id="111" w:author="FieldCo MDM Palestine Gaza" w:date="2018-12-26T11:51:00Z">
              <w:rPr>
                <w:rFonts w:asciiTheme="minorHAnsi" w:hAnsiTheme="minorHAnsi" w:cstheme="minorHAnsi"/>
                <w:sz w:val="24"/>
                <w:szCs w:val="28"/>
              </w:rPr>
            </w:rPrChange>
          </w:rPr>
          <w:delText xml:space="preserve"> emergency and developmental interventions. ACCE headquarters in Beit Hanina - Jerusalem with branches in the old city of Jerusalem, Ramallah, Qalqilya, and Nablus. The PCC employs 45 staff members and serves over 12000 direct beneficiaries</w:delText>
        </w:r>
        <w:r w:rsidR="00332D33" w:rsidRPr="00B773AC" w:rsidDel="00E4585F">
          <w:rPr>
            <w:rFonts w:asciiTheme="minorHAnsi" w:hAnsiTheme="minorHAnsi" w:cstheme="minorHAnsi"/>
            <w:sz w:val="24"/>
            <w:szCs w:val="28"/>
          </w:rPr>
          <w:delText>.</w:delText>
        </w:r>
      </w:del>
    </w:p>
    <w:commentRangeEnd w:id="102"/>
    <w:p w14:paraId="6CD076E5" w14:textId="77777777" w:rsidR="003E7549" w:rsidRPr="00B773AC" w:rsidDel="00BC6485" w:rsidRDefault="00BC6485" w:rsidP="003E7549">
      <w:pPr>
        <w:pStyle w:val="indent"/>
        <w:jc w:val="both"/>
        <w:rPr>
          <w:del w:id="112" w:author="FieldCo MDM Palestine Gaza" w:date="2018-12-26T11:51:00Z"/>
          <w:rFonts w:asciiTheme="minorHAnsi" w:hAnsiTheme="minorHAnsi" w:cstheme="minorHAnsi"/>
          <w:sz w:val="24"/>
          <w:szCs w:val="28"/>
        </w:rPr>
      </w:pPr>
      <w:r>
        <w:rPr>
          <w:rStyle w:val="CommentReference"/>
          <w:rFonts w:asciiTheme="minorHAnsi" w:eastAsiaTheme="minorHAnsi" w:hAnsiTheme="minorHAnsi" w:cstheme="minorBidi"/>
          <w:lang w:val="en-US" w:eastAsia="en-US"/>
        </w:rPr>
        <w:commentReference w:id="102"/>
      </w:r>
    </w:p>
    <w:p w14:paraId="146E1060" w14:textId="77777777" w:rsidR="003E7549" w:rsidRPr="00B773AC" w:rsidDel="00BC6485" w:rsidRDefault="003E7549" w:rsidP="003E7549">
      <w:pPr>
        <w:pStyle w:val="indent"/>
        <w:jc w:val="both"/>
        <w:rPr>
          <w:del w:id="113" w:author="FieldCo MDM Palestine Gaza" w:date="2018-12-26T11:51:00Z"/>
          <w:rFonts w:asciiTheme="minorHAnsi" w:hAnsiTheme="minorHAnsi" w:cstheme="minorHAnsi"/>
          <w:sz w:val="24"/>
          <w:szCs w:val="28"/>
        </w:rPr>
      </w:pPr>
    </w:p>
    <w:p w14:paraId="5D76FCFA" w14:textId="77777777" w:rsidR="00977766" w:rsidRPr="00B773AC" w:rsidDel="00BC6485" w:rsidRDefault="00977766">
      <w:pPr>
        <w:rPr>
          <w:del w:id="114" w:author="FieldCo MDM Palestine Gaza" w:date="2018-12-26T11:51:00Z"/>
          <w:rFonts w:cstheme="minorHAnsi"/>
          <w:sz w:val="24"/>
          <w:szCs w:val="24"/>
          <w:lang w:val="en-GB"/>
        </w:rPr>
      </w:pPr>
    </w:p>
    <w:p w14:paraId="38D3F550" w14:textId="77777777" w:rsidR="00977766" w:rsidRPr="00B773AC" w:rsidDel="00BC6485" w:rsidRDefault="00977766">
      <w:pPr>
        <w:rPr>
          <w:del w:id="115" w:author="FieldCo MDM Palestine Gaza" w:date="2018-12-26T11:51:00Z"/>
          <w:rFonts w:cstheme="minorHAnsi"/>
          <w:sz w:val="24"/>
          <w:szCs w:val="24"/>
        </w:rPr>
      </w:pPr>
    </w:p>
    <w:p w14:paraId="3676C685" w14:textId="77777777" w:rsidR="00977766" w:rsidRPr="00B773AC" w:rsidDel="00BC6485" w:rsidRDefault="00977766">
      <w:pPr>
        <w:rPr>
          <w:del w:id="116" w:author="FieldCo MDM Palestine Gaza" w:date="2018-12-26T11:51:00Z"/>
          <w:rFonts w:cstheme="minorHAnsi"/>
          <w:sz w:val="24"/>
          <w:szCs w:val="24"/>
        </w:rPr>
      </w:pPr>
    </w:p>
    <w:p w14:paraId="05AAA899" w14:textId="77777777" w:rsidR="00977766" w:rsidRPr="00B773AC" w:rsidDel="00BC6485" w:rsidRDefault="00977766">
      <w:pPr>
        <w:rPr>
          <w:del w:id="117" w:author="FieldCo MDM Palestine Gaza" w:date="2018-12-26T11:51:00Z"/>
          <w:rFonts w:cstheme="minorHAnsi"/>
          <w:sz w:val="24"/>
          <w:szCs w:val="24"/>
        </w:rPr>
      </w:pPr>
    </w:p>
    <w:p w14:paraId="7F12A59C" w14:textId="77777777" w:rsidR="00977766" w:rsidRPr="00B773AC" w:rsidRDefault="00977766">
      <w:pPr>
        <w:pStyle w:val="indent"/>
        <w:jc w:val="both"/>
        <w:pPrChange w:id="118" w:author="FieldCo MDM Palestine Gaza" w:date="2018-12-26T11:51:00Z">
          <w:pPr/>
        </w:pPrChange>
      </w:pPr>
    </w:p>
    <w:p w14:paraId="09683C13" w14:textId="77777777" w:rsidR="00977766" w:rsidRPr="00B773AC" w:rsidRDefault="00977766">
      <w:pPr>
        <w:rPr>
          <w:rFonts w:cstheme="minorHAnsi"/>
          <w:sz w:val="24"/>
          <w:szCs w:val="24"/>
        </w:rPr>
      </w:pPr>
      <w:r w:rsidRPr="00B773AC">
        <w:rPr>
          <w:rFonts w:cstheme="minorHAnsi"/>
          <w:sz w:val="24"/>
          <w:szCs w:val="24"/>
        </w:rPr>
        <w:t xml:space="preserve">2.2 Synergies with other actors: </w:t>
      </w:r>
    </w:p>
    <w:p w14:paraId="7ED555AD" w14:textId="6D0C65EE" w:rsidR="00977766" w:rsidDel="00773B3A" w:rsidRDefault="00977766" w:rsidP="00773B3A">
      <w:pPr>
        <w:rPr>
          <w:del w:id="119" w:author="FieldCo MDM Palestine Gaza" w:date="2018-12-26T13:16:00Z"/>
          <w:rFonts w:cstheme="minorHAnsi"/>
          <w:color w:val="FF0000"/>
          <w:sz w:val="24"/>
          <w:szCs w:val="24"/>
        </w:rPr>
      </w:pPr>
      <w:r w:rsidRPr="00B773AC">
        <w:rPr>
          <w:rFonts w:cstheme="minorHAnsi"/>
          <w:color w:val="FF0000"/>
          <w:sz w:val="24"/>
          <w:szCs w:val="24"/>
        </w:rPr>
        <w:t xml:space="preserve">Describe potential synergies with other initiatives, with other major donors present in the country, or other humanitarian actors. Where the action is part of a larger </w:t>
      </w:r>
      <w:proofErr w:type="spellStart"/>
      <w:r w:rsidRPr="00B773AC">
        <w:rPr>
          <w:rFonts w:cstheme="minorHAnsi"/>
          <w:color w:val="FF0000"/>
          <w:sz w:val="24"/>
          <w:szCs w:val="24"/>
        </w:rPr>
        <w:t>programme</w:t>
      </w:r>
      <w:proofErr w:type="spellEnd"/>
      <w:r w:rsidRPr="00B773AC">
        <w:rPr>
          <w:rFonts w:cstheme="minorHAnsi"/>
          <w:color w:val="FF0000"/>
          <w:sz w:val="24"/>
          <w:szCs w:val="24"/>
        </w:rPr>
        <w:t xml:space="preserve">/project, briefly explain how it fits or is coordinated with this </w:t>
      </w:r>
      <w:proofErr w:type="spellStart"/>
      <w:r w:rsidRPr="00B773AC">
        <w:rPr>
          <w:rFonts w:cstheme="minorHAnsi"/>
          <w:color w:val="FF0000"/>
          <w:sz w:val="24"/>
          <w:szCs w:val="24"/>
        </w:rPr>
        <w:t>programme</w:t>
      </w:r>
      <w:proofErr w:type="spellEnd"/>
      <w:r w:rsidRPr="00B773AC">
        <w:rPr>
          <w:rFonts w:cstheme="minorHAnsi"/>
          <w:color w:val="FF0000"/>
          <w:sz w:val="24"/>
          <w:szCs w:val="24"/>
        </w:rPr>
        <w:t>/project. (Bytes limit: 4000)</w:t>
      </w:r>
    </w:p>
    <w:p w14:paraId="33366619" w14:textId="0447061B" w:rsidR="00595848" w:rsidRDefault="00595848" w:rsidP="00977766">
      <w:pPr>
        <w:rPr>
          <w:ins w:id="120" w:author="FieldCo MDM Palestine Gaza" w:date="2018-12-26T13:17:00Z"/>
          <w:rFonts w:cstheme="minorHAnsi"/>
          <w:color w:val="FF0000"/>
          <w:sz w:val="24"/>
          <w:szCs w:val="24"/>
        </w:rPr>
      </w:pPr>
    </w:p>
    <w:p w14:paraId="5FF44542" w14:textId="77777777" w:rsidR="000A6AD8" w:rsidRDefault="00595848" w:rsidP="00E4585F">
      <w:pPr>
        <w:autoSpaceDE w:val="0"/>
        <w:autoSpaceDN w:val="0"/>
        <w:adjustRightInd w:val="0"/>
        <w:spacing w:after="0" w:line="240" w:lineRule="auto"/>
        <w:jc w:val="both"/>
        <w:rPr>
          <w:ins w:id="121" w:author="FieldCo MDM Palestine Gaza" w:date="2018-12-26T16:55:00Z"/>
          <w:rFonts w:eastAsia="Times New Roman" w:cstheme="minorHAnsi"/>
          <w:sz w:val="24"/>
          <w:szCs w:val="28"/>
          <w:lang w:val="en-GB" w:eastAsia="en-GB"/>
        </w:rPr>
        <w:pPrChange w:id="122" w:author="FieldCo MDM Palestine Gaza" w:date="2018-12-26T17:02:00Z">
          <w:pPr>
            <w:autoSpaceDE w:val="0"/>
            <w:autoSpaceDN w:val="0"/>
            <w:adjustRightInd w:val="0"/>
            <w:spacing w:after="0" w:line="240" w:lineRule="auto"/>
          </w:pPr>
        </w:pPrChange>
      </w:pPr>
      <w:ins w:id="123" w:author="FieldCo MDM Palestine Gaza" w:date="2018-12-26T13:17:00Z">
        <w:r w:rsidRPr="00FC3029">
          <w:rPr>
            <w:rFonts w:eastAsia="Times New Roman" w:cstheme="minorHAnsi"/>
            <w:sz w:val="24"/>
            <w:szCs w:val="28"/>
            <w:lang w:val="en-GB" w:eastAsia="en-GB"/>
            <w:rPrChange w:id="124" w:author="FieldCo MDM Palestine Gaza" w:date="2018-12-26T13:25:00Z">
              <w:rPr>
                <w:rFonts w:cstheme="minorHAnsi"/>
                <w:color w:val="FF0000"/>
                <w:sz w:val="24"/>
                <w:szCs w:val="24"/>
              </w:rPr>
            </w:rPrChange>
          </w:rPr>
          <w:t xml:space="preserve">The proposed actions are in line with the </w:t>
        </w:r>
      </w:ins>
      <w:ins w:id="125" w:author="FieldCo MDM Palestine Gaza" w:date="2018-12-26T13:18:00Z">
        <w:r w:rsidRPr="00FC3029">
          <w:rPr>
            <w:rFonts w:eastAsia="Times New Roman" w:cstheme="minorHAnsi"/>
            <w:sz w:val="24"/>
            <w:szCs w:val="28"/>
            <w:lang w:val="en-GB" w:eastAsia="en-GB"/>
            <w:rPrChange w:id="126" w:author="FieldCo MDM Palestine Gaza" w:date="2018-12-26T13:25:00Z">
              <w:rPr>
                <w:rFonts w:ascii="Arial" w:hAnsi="Arial" w:cs="Arial"/>
                <w:b/>
                <w:bCs/>
                <w:sz w:val="20"/>
                <w:szCs w:val="20"/>
              </w:rPr>
            </w:rPrChange>
          </w:rPr>
          <w:t>Humanitarian Response Plan 20</w:t>
        </w:r>
      </w:ins>
      <w:ins w:id="127" w:author="FieldCo MDM Palestine Gaza" w:date="2018-12-26T13:19:00Z">
        <w:r w:rsidRPr="00FC3029">
          <w:rPr>
            <w:rFonts w:eastAsia="Times New Roman" w:cstheme="minorHAnsi"/>
            <w:sz w:val="24"/>
            <w:szCs w:val="28"/>
            <w:lang w:val="en-GB" w:eastAsia="en-GB"/>
            <w:rPrChange w:id="128" w:author="FieldCo MDM Palestine Gaza" w:date="2018-12-26T13:25:00Z">
              <w:rPr>
                <w:rFonts w:ascii="Arial" w:hAnsi="Arial" w:cs="Arial"/>
                <w:b/>
                <w:bCs/>
                <w:sz w:val="20"/>
                <w:szCs w:val="20"/>
              </w:rPr>
            </w:rPrChange>
          </w:rPr>
          <w:t xml:space="preserve">18-2020 Specific objective 1 and 2. </w:t>
        </w:r>
      </w:ins>
    </w:p>
    <w:p w14:paraId="641126BF" w14:textId="6D8D4746" w:rsidR="00773B3A" w:rsidRPr="00FC3029" w:rsidDel="00773B3A" w:rsidRDefault="00595848" w:rsidP="00E4585F">
      <w:pPr>
        <w:jc w:val="both"/>
        <w:rPr>
          <w:del w:id="129" w:author="FieldCo MDM Palestine Gaza" w:date="2018-12-26T13:16:00Z"/>
          <w:rFonts w:eastAsia="Times New Roman" w:cstheme="minorHAnsi"/>
          <w:sz w:val="24"/>
          <w:szCs w:val="28"/>
          <w:lang w:val="en-GB" w:eastAsia="en-GB"/>
          <w:rPrChange w:id="130" w:author="FieldCo MDM Palestine Gaza" w:date="2018-12-26T13:25:00Z">
            <w:rPr>
              <w:del w:id="131" w:author="FieldCo MDM Palestine Gaza" w:date="2018-12-26T13:16:00Z"/>
              <w:rFonts w:cstheme="minorHAnsi"/>
              <w:color w:val="FF0000"/>
              <w:sz w:val="24"/>
              <w:szCs w:val="24"/>
            </w:rPr>
          </w:rPrChange>
        </w:rPr>
        <w:pPrChange w:id="132" w:author="FieldCo MDM Palestine Gaza" w:date="2018-12-26T17:02:00Z">
          <w:pPr/>
        </w:pPrChange>
      </w:pPr>
      <w:ins w:id="133" w:author="FieldCo MDM Palestine Gaza" w:date="2018-12-26T13:19:00Z">
        <w:r w:rsidRPr="00FC3029">
          <w:rPr>
            <w:rFonts w:eastAsia="Times New Roman" w:cstheme="minorHAnsi"/>
            <w:sz w:val="24"/>
            <w:szCs w:val="28"/>
            <w:lang w:val="en-GB" w:eastAsia="en-GB"/>
            <w:rPrChange w:id="134" w:author="FieldCo MDM Palestine Gaza" w:date="2018-12-26T13:25:00Z">
              <w:rPr>
                <w:rFonts w:ascii="Arial" w:hAnsi="Arial" w:cs="Arial"/>
                <w:b/>
                <w:bCs/>
                <w:sz w:val="20"/>
                <w:szCs w:val="20"/>
              </w:rPr>
            </w:rPrChange>
          </w:rPr>
          <w:t xml:space="preserve">In Gaza the intervention will be in line with the strategic objective 2 </w:t>
        </w:r>
      </w:ins>
      <w:ins w:id="135" w:author="FieldCo MDM Palestine Gaza" w:date="2018-12-26T13:20:00Z">
        <w:r w:rsidR="00AA048B" w:rsidRPr="00FC3029">
          <w:rPr>
            <w:rFonts w:eastAsia="Times New Roman" w:cstheme="minorHAnsi"/>
            <w:sz w:val="24"/>
            <w:szCs w:val="28"/>
            <w:lang w:val="en-GB" w:eastAsia="en-GB"/>
            <w:rPrChange w:id="136" w:author="FieldCo MDM Palestine Gaza" w:date="2018-12-26T13:25:00Z">
              <w:rPr>
                <w:rFonts w:ascii="Arial" w:hAnsi="Arial" w:cs="Arial"/>
                <w:b/>
                <w:bCs/>
                <w:sz w:val="20"/>
                <w:szCs w:val="20"/>
              </w:rPr>
            </w:rPrChange>
          </w:rPr>
          <w:t>“</w:t>
        </w:r>
        <w:r w:rsidR="00AA048B" w:rsidRPr="00FC3029">
          <w:rPr>
            <w:rFonts w:eastAsia="Times New Roman" w:cstheme="minorHAnsi"/>
            <w:sz w:val="24"/>
            <w:szCs w:val="28"/>
            <w:lang w:val="en-GB" w:eastAsia="en-GB"/>
            <w:rPrChange w:id="137" w:author="FieldCo MDM Palestine Gaza" w:date="2018-12-26T13:25:00Z">
              <w:rPr>
                <w:rFonts w:ascii="AvenirNextCondensed-Regular" w:hAnsi="AvenirNextCondensed-Regular" w:cs="AvenirNextCondensed-Regular"/>
                <w:color w:val="58595B"/>
                <w:sz w:val="18"/>
                <w:szCs w:val="18"/>
              </w:rPr>
            </w:rPrChange>
          </w:rPr>
          <w:t xml:space="preserve">The basic needs of vulnerable Palestinians living under occupation are met through the provision of quality basic services and improved access to resources, in accordance with the rights of protected persons under IHL.” </w:t>
        </w:r>
      </w:ins>
      <w:ins w:id="138" w:author="FieldCo MDM Palestine Gaza" w:date="2018-12-26T13:21:00Z">
        <w:r w:rsidR="00AA048B" w:rsidRPr="00FC3029">
          <w:rPr>
            <w:rFonts w:eastAsia="Times New Roman" w:cstheme="minorHAnsi"/>
            <w:sz w:val="24"/>
            <w:szCs w:val="28"/>
            <w:lang w:val="en-GB" w:eastAsia="en-GB"/>
            <w:rPrChange w:id="139" w:author="FieldCo MDM Palestine Gaza" w:date="2018-12-26T13:25:00Z">
              <w:rPr>
                <w:rFonts w:ascii="AvenirNextCondensed-Regular" w:hAnsi="AvenirNextCondensed-Regular" w:cs="AvenirNextCondensed-Regular"/>
                <w:color w:val="58595B"/>
                <w:sz w:val="18"/>
                <w:szCs w:val="18"/>
              </w:rPr>
            </w:rPrChange>
          </w:rPr>
          <w:t xml:space="preserve"> Following the health main response approach of ensuring </w:t>
        </w:r>
      </w:ins>
      <w:ins w:id="140" w:author="FieldCo MDM Palestine Gaza" w:date="2018-12-26T13:22:00Z">
        <w:r w:rsidR="00AA048B" w:rsidRPr="00FC3029">
          <w:rPr>
            <w:rFonts w:eastAsia="Times New Roman" w:cstheme="minorHAnsi"/>
            <w:sz w:val="24"/>
            <w:szCs w:val="28"/>
            <w:lang w:val="en-GB" w:eastAsia="en-GB"/>
            <w:rPrChange w:id="141" w:author="FieldCo MDM Palestine Gaza" w:date="2018-12-26T13:25:00Z">
              <w:rPr>
                <w:rFonts w:ascii="AvenirNextCondensed-Regular" w:hAnsi="AvenirNextCondensed-Regular" w:cs="AvenirNextCondensed-Regular"/>
                <w:color w:val="58595B"/>
                <w:sz w:val="18"/>
                <w:szCs w:val="18"/>
              </w:rPr>
            </w:rPrChange>
          </w:rPr>
          <w:t xml:space="preserve"> </w:t>
        </w:r>
      </w:ins>
    </w:p>
    <w:p w14:paraId="410EAA1F" w14:textId="7400E97D" w:rsidR="00977766" w:rsidRPr="00FC3029" w:rsidDel="00AA048B" w:rsidRDefault="00977766" w:rsidP="00E4585F">
      <w:pPr>
        <w:jc w:val="both"/>
        <w:rPr>
          <w:del w:id="142" w:author="FieldCo MDM Palestine Gaza" w:date="2018-12-26T13:20:00Z"/>
          <w:rFonts w:eastAsia="Times New Roman" w:cstheme="minorHAnsi"/>
          <w:sz w:val="24"/>
          <w:szCs w:val="28"/>
          <w:lang w:val="en-GB" w:eastAsia="en-GB"/>
          <w:rPrChange w:id="143" w:author="FieldCo MDM Palestine Gaza" w:date="2018-12-26T13:25:00Z">
            <w:rPr>
              <w:del w:id="144" w:author="FieldCo MDM Palestine Gaza" w:date="2018-12-26T13:20:00Z"/>
              <w:rFonts w:cstheme="minorHAnsi"/>
              <w:color w:val="FF0000"/>
              <w:sz w:val="24"/>
              <w:szCs w:val="24"/>
            </w:rPr>
          </w:rPrChange>
        </w:rPr>
        <w:pPrChange w:id="145" w:author="FieldCo MDM Palestine Gaza" w:date="2018-12-26T17:02:00Z">
          <w:pPr/>
        </w:pPrChange>
      </w:pPr>
    </w:p>
    <w:p w14:paraId="6AA135EF" w14:textId="77777777" w:rsidR="00977766" w:rsidRPr="00FC3029" w:rsidDel="00AA048B" w:rsidRDefault="00977766" w:rsidP="00E4585F">
      <w:pPr>
        <w:jc w:val="both"/>
        <w:rPr>
          <w:del w:id="146" w:author="FieldCo MDM Palestine Gaza" w:date="2018-12-26T13:22:00Z"/>
          <w:rFonts w:eastAsia="Times New Roman" w:cstheme="minorHAnsi"/>
          <w:sz w:val="24"/>
          <w:szCs w:val="28"/>
          <w:lang w:val="en-GB" w:eastAsia="en-GB"/>
          <w:rPrChange w:id="147" w:author="FieldCo MDM Palestine Gaza" w:date="2018-12-26T13:25:00Z">
            <w:rPr>
              <w:del w:id="148" w:author="FieldCo MDM Palestine Gaza" w:date="2018-12-26T13:22:00Z"/>
              <w:rFonts w:cstheme="minorHAnsi"/>
              <w:color w:val="FF0000"/>
              <w:sz w:val="24"/>
              <w:szCs w:val="24"/>
            </w:rPr>
          </w:rPrChange>
        </w:rPr>
        <w:pPrChange w:id="149" w:author="FieldCo MDM Palestine Gaza" w:date="2018-12-26T17:02:00Z">
          <w:pPr/>
        </w:pPrChange>
      </w:pPr>
    </w:p>
    <w:p w14:paraId="0F01FE76" w14:textId="4D77BA39" w:rsidR="003D607A" w:rsidRPr="00FC3029" w:rsidRDefault="003D607A" w:rsidP="00E4585F">
      <w:pPr>
        <w:autoSpaceDE w:val="0"/>
        <w:autoSpaceDN w:val="0"/>
        <w:adjustRightInd w:val="0"/>
        <w:spacing w:after="0" w:line="240" w:lineRule="auto"/>
        <w:jc w:val="both"/>
        <w:rPr>
          <w:ins w:id="150" w:author="FieldCo MDM Palestine Gaza" w:date="2018-12-26T13:07:00Z"/>
          <w:rFonts w:eastAsia="Times New Roman" w:cstheme="minorHAnsi"/>
          <w:sz w:val="24"/>
          <w:szCs w:val="28"/>
          <w:lang w:val="en-GB" w:eastAsia="en-GB"/>
          <w:rPrChange w:id="151" w:author="FieldCo MDM Palestine Gaza" w:date="2018-12-26T13:25:00Z">
            <w:rPr>
              <w:ins w:id="152" w:author="FieldCo MDM Palestine Gaza" w:date="2018-12-26T13:07:00Z"/>
              <w:rFonts w:ascii="CrimsonText-Regular" w:hAnsi="CrimsonText-Regular" w:cs="CrimsonText-Regular"/>
              <w:color w:val="58595B"/>
            </w:rPr>
          </w:rPrChange>
        </w:rPr>
        <w:pPrChange w:id="153" w:author="FieldCo MDM Palestine Gaza" w:date="2018-12-26T17:02:00Z">
          <w:pPr>
            <w:autoSpaceDE w:val="0"/>
            <w:autoSpaceDN w:val="0"/>
            <w:adjustRightInd w:val="0"/>
            <w:spacing w:after="0" w:line="240" w:lineRule="auto"/>
          </w:pPr>
        </w:pPrChange>
      </w:pPr>
      <w:ins w:id="154" w:author="FieldCo MDM Palestine Gaza" w:date="2018-12-26T13:07:00Z">
        <w:r w:rsidRPr="00FC3029">
          <w:rPr>
            <w:rFonts w:eastAsia="Times New Roman" w:cstheme="minorHAnsi"/>
            <w:sz w:val="24"/>
            <w:szCs w:val="28"/>
            <w:lang w:val="en-GB" w:eastAsia="en-GB"/>
            <w:rPrChange w:id="155" w:author="FieldCo MDM Palestine Gaza" w:date="2018-12-26T13:25:00Z">
              <w:rPr>
                <w:rFonts w:ascii="CrimsonText-Regular" w:hAnsi="CrimsonText-Regular" w:cs="CrimsonText-Regular"/>
                <w:color w:val="58595B"/>
              </w:rPr>
            </w:rPrChange>
          </w:rPr>
          <w:t>that acutely vulnerable groups in the oPt have</w:t>
        </w:r>
      </w:ins>
    </w:p>
    <w:p w14:paraId="698BACE5" w14:textId="15867005" w:rsidR="003D607A" w:rsidRPr="00257E47" w:rsidRDefault="003D607A" w:rsidP="00E4585F">
      <w:pPr>
        <w:autoSpaceDE w:val="0"/>
        <w:autoSpaceDN w:val="0"/>
        <w:adjustRightInd w:val="0"/>
        <w:spacing w:after="0" w:line="240" w:lineRule="auto"/>
        <w:jc w:val="both"/>
        <w:rPr>
          <w:ins w:id="156" w:author="FieldCo MDM Palestine Gaza" w:date="2018-12-26T13:07:00Z"/>
          <w:rFonts w:eastAsia="Times New Roman" w:cstheme="minorHAnsi"/>
          <w:sz w:val="24"/>
          <w:szCs w:val="28"/>
          <w:lang w:val="en-GB" w:eastAsia="en-GB"/>
          <w:rPrChange w:id="157" w:author="FieldCo MDM Palestine Gaza" w:date="2018-12-26T16:50:00Z">
            <w:rPr>
              <w:ins w:id="158" w:author="FieldCo MDM Palestine Gaza" w:date="2018-12-26T13:07:00Z"/>
              <w:rFonts w:ascii="CrimsonText-Regular" w:hAnsi="CrimsonText-Regular" w:cs="CrimsonText-Regular"/>
              <w:color w:val="58595B"/>
            </w:rPr>
          </w:rPrChange>
        </w:rPr>
        <w:pPrChange w:id="159" w:author="FieldCo MDM Palestine Gaza" w:date="2018-12-26T17:02:00Z">
          <w:pPr>
            <w:autoSpaceDE w:val="0"/>
            <w:autoSpaceDN w:val="0"/>
            <w:adjustRightInd w:val="0"/>
            <w:spacing w:after="0" w:line="240" w:lineRule="auto"/>
          </w:pPr>
        </w:pPrChange>
      </w:pPr>
      <w:ins w:id="160" w:author="FieldCo MDM Palestine Gaza" w:date="2018-12-26T13:07:00Z">
        <w:r w:rsidRPr="00FC3029">
          <w:rPr>
            <w:rFonts w:eastAsia="Times New Roman" w:cstheme="minorHAnsi"/>
            <w:sz w:val="24"/>
            <w:szCs w:val="28"/>
            <w:lang w:val="en-GB" w:eastAsia="en-GB"/>
            <w:rPrChange w:id="161" w:author="FieldCo MDM Palestine Gaza" w:date="2018-12-26T13:25:00Z">
              <w:rPr>
                <w:rFonts w:ascii="CrimsonText-Regular" w:hAnsi="CrimsonText-Regular" w:cs="CrimsonText-Regular"/>
                <w:color w:val="58595B"/>
              </w:rPr>
            </w:rPrChange>
          </w:rPr>
          <w:t xml:space="preserve">access to essential and lifesaving health services. </w:t>
        </w:r>
      </w:ins>
      <w:ins w:id="162" w:author="FieldCo MDM Palestine Gaza" w:date="2018-12-26T13:26:00Z">
        <w:r w:rsidR="007258D5">
          <w:rPr>
            <w:rFonts w:eastAsia="Times New Roman" w:cstheme="minorHAnsi"/>
            <w:sz w:val="24"/>
            <w:szCs w:val="28"/>
            <w:lang w:val="en-GB" w:eastAsia="en-GB"/>
          </w:rPr>
          <w:t xml:space="preserve"> MDM </w:t>
        </w:r>
      </w:ins>
      <w:ins w:id="163" w:author="FieldCo MDM Palestine Gaza" w:date="2018-12-26T13:37:00Z">
        <w:r w:rsidR="00F327CC">
          <w:rPr>
            <w:rFonts w:eastAsia="Times New Roman" w:cstheme="minorHAnsi"/>
            <w:sz w:val="24"/>
            <w:szCs w:val="28"/>
            <w:lang w:val="en-GB" w:eastAsia="en-GB"/>
          </w:rPr>
          <w:t>intervention will</w:t>
        </w:r>
      </w:ins>
      <w:ins w:id="164" w:author="FieldCo MDM Palestine Gaza" w:date="2018-12-26T13:27:00Z">
        <w:r w:rsidR="007258D5">
          <w:rPr>
            <w:rFonts w:eastAsia="Times New Roman" w:cstheme="minorHAnsi"/>
            <w:sz w:val="24"/>
            <w:szCs w:val="28"/>
            <w:lang w:val="en-GB" w:eastAsia="en-GB"/>
          </w:rPr>
          <w:t xml:space="preserve"> contribute in ensuring the </w:t>
        </w:r>
      </w:ins>
      <w:ins w:id="165" w:author="FieldCo MDM Palestine Gaza" w:date="2018-12-26T13:37:00Z">
        <w:r w:rsidR="00F327CC">
          <w:rPr>
            <w:rFonts w:eastAsia="Times New Roman" w:cstheme="minorHAnsi"/>
            <w:sz w:val="24"/>
            <w:szCs w:val="28"/>
            <w:lang w:val="en-GB" w:eastAsia="en-GB"/>
          </w:rPr>
          <w:t>accessibility to</w:t>
        </w:r>
      </w:ins>
      <w:ins w:id="166" w:author="FieldCo MDM Palestine Gaza" w:date="2018-12-26T13:27:00Z">
        <w:r w:rsidR="007258D5">
          <w:rPr>
            <w:rFonts w:eastAsia="Times New Roman" w:cstheme="minorHAnsi"/>
            <w:sz w:val="24"/>
            <w:szCs w:val="28"/>
            <w:lang w:val="en-GB" w:eastAsia="en-GB"/>
          </w:rPr>
          <w:t xml:space="preserve"> main health services through </w:t>
        </w:r>
      </w:ins>
      <w:ins w:id="167" w:author="FieldCo MDM Palestine Gaza" w:date="2018-12-26T13:26:00Z">
        <w:r w:rsidR="007258D5">
          <w:rPr>
            <w:rFonts w:eastAsia="Times New Roman" w:cstheme="minorHAnsi"/>
            <w:sz w:val="24"/>
            <w:szCs w:val="28"/>
            <w:lang w:val="en-GB" w:eastAsia="en-GB"/>
          </w:rPr>
          <w:t xml:space="preserve">it’s different project </w:t>
        </w:r>
      </w:ins>
      <w:ins w:id="168" w:author="FieldCo MDM Palestine Gaza" w:date="2018-12-26T13:29:00Z">
        <w:r w:rsidR="00DA31FC">
          <w:rPr>
            <w:rFonts w:eastAsia="Times New Roman" w:cstheme="minorHAnsi"/>
            <w:sz w:val="24"/>
            <w:szCs w:val="28"/>
            <w:lang w:val="en-GB" w:eastAsia="en-GB"/>
          </w:rPr>
          <w:t>components</w:t>
        </w:r>
      </w:ins>
      <w:ins w:id="169" w:author="FieldCo MDM Palestine Gaza" w:date="2018-12-26T16:46:00Z">
        <w:r w:rsidR="00157103">
          <w:rPr>
            <w:rFonts w:eastAsia="Times New Roman" w:cstheme="minorHAnsi"/>
            <w:sz w:val="24"/>
            <w:szCs w:val="28"/>
            <w:lang w:val="en-GB" w:eastAsia="en-GB"/>
          </w:rPr>
          <w:t>.</w:t>
        </w:r>
      </w:ins>
      <w:ins w:id="170" w:author="FieldCo MDM Palestine Gaza" w:date="2018-12-26T16:47:00Z">
        <w:r w:rsidR="00157103">
          <w:rPr>
            <w:rFonts w:eastAsia="Times New Roman" w:cstheme="minorHAnsi"/>
            <w:sz w:val="24"/>
            <w:szCs w:val="28"/>
            <w:lang w:val="en-GB" w:eastAsia="en-GB"/>
          </w:rPr>
          <w:t xml:space="preserve"> I</w:t>
        </w:r>
      </w:ins>
      <w:ins w:id="171" w:author="FieldCo MDM Palestine Gaza" w:date="2018-12-26T13:28:00Z">
        <w:r w:rsidR="007258D5">
          <w:rPr>
            <w:rFonts w:eastAsia="Times New Roman" w:cstheme="minorHAnsi"/>
            <w:sz w:val="24"/>
            <w:szCs w:val="28"/>
            <w:lang w:val="en-GB" w:eastAsia="en-GB"/>
          </w:rPr>
          <w:t xml:space="preserve">n cooperation with </w:t>
        </w:r>
      </w:ins>
      <w:ins w:id="172" w:author="FieldCo MDM Palestine Gaza" w:date="2018-12-26T13:29:00Z">
        <w:r w:rsidR="00DA31FC">
          <w:rPr>
            <w:rFonts w:eastAsia="Times New Roman" w:cstheme="minorHAnsi"/>
            <w:sz w:val="24"/>
            <w:szCs w:val="28"/>
            <w:lang w:val="en-GB" w:eastAsia="en-GB"/>
          </w:rPr>
          <w:t>Health,</w:t>
        </w:r>
      </w:ins>
      <w:ins w:id="173" w:author="FieldCo MDM Palestine Gaza" w:date="2018-12-26T13:28:00Z">
        <w:r w:rsidR="007258D5">
          <w:rPr>
            <w:rFonts w:eastAsia="Times New Roman" w:cstheme="minorHAnsi"/>
            <w:sz w:val="24"/>
            <w:szCs w:val="28"/>
            <w:lang w:val="en-GB" w:eastAsia="en-GB"/>
          </w:rPr>
          <w:t xml:space="preserve"> Protecti</w:t>
        </w:r>
      </w:ins>
      <w:ins w:id="174" w:author="FieldCo MDM Palestine Gaza" w:date="2018-12-26T13:29:00Z">
        <w:r w:rsidR="007258D5">
          <w:rPr>
            <w:rFonts w:eastAsia="Times New Roman" w:cstheme="minorHAnsi"/>
            <w:sz w:val="24"/>
            <w:szCs w:val="28"/>
            <w:lang w:val="en-GB" w:eastAsia="en-GB"/>
          </w:rPr>
          <w:t xml:space="preserve">on and shelter </w:t>
        </w:r>
      </w:ins>
      <w:ins w:id="175" w:author="FieldCo MDM Palestine Gaza" w:date="2018-12-26T13:37:00Z">
        <w:r w:rsidR="00F327CC">
          <w:rPr>
            <w:rFonts w:eastAsia="Times New Roman" w:cstheme="minorHAnsi"/>
            <w:sz w:val="24"/>
            <w:szCs w:val="28"/>
            <w:lang w:val="en-GB" w:eastAsia="en-GB"/>
          </w:rPr>
          <w:t>clusters MDM</w:t>
        </w:r>
      </w:ins>
      <w:ins w:id="176" w:author="FieldCo MDM Palestine Gaza" w:date="2018-12-26T13:28:00Z">
        <w:r w:rsidR="007258D5">
          <w:rPr>
            <w:rFonts w:eastAsia="Times New Roman" w:cstheme="minorHAnsi"/>
            <w:sz w:val="24"/>
            <w:szCs w:val="28"/>
            <w:lang w:val="en-GB" w:eastAsia="en-GB"/>
          </w:rPr>
          <w:t xml:space="preserve"> will</w:t>
        </w:r>
      </w:ins>
      <w:ins w:id="177" w:author="FieldCo MDM Palestine Gaza" w:date="2018-12-26T13:26:00Z">
        <w:r w:rsidR="007258D5" w:rsidRPr="007258D5">
          <w:rPr>
            <w:rFonts w:eastAsia="Times New Roman" w:cstheme="minorHAnsi"/>
            <w:sz w:val="24"/>
            <w:szCs w:val="28"/>
            <w:lang w:val="en-GB" w:eastAsia="en-GB"/>
            <w:rPrChange w:id="178" w:author="FieldCo MDM Palestine Gaza" w:date="2018-12-26T13:27:00Z">
              <w:rPr>
                <w:lang w:val="en-GB" w:eastAsia="en-GB"/>
              </w:rPr>
            </w:rPrChange>
          </w:rPr>
          <w:t xml:space="preserve"> contribute</w:t>
        </w:r>
      </w:ins>
      <w:ins w:id="179" w:author="FieldCo MDM Palestine Gaza" w:date="2018-12-26T13:29:00Z">
        <w:r w:rsidR="00DA31FC">
          <w:rPr>
            <w:rFonts w:eastAsia="Times New Roman" w:cstheme="minorHAnsi"/>
            <w:sz w:val="24"/>
            <w:szCs w:val="28"/>
            <w:lang w:val="en-GB" w:eastAsia="en-GB"/>
          </w:rPr>
          <w:t xml:space="preserve"> to ensure health integration </w:t>
        </w:r>
      </w:ins>
      <w:ins w:id="180" w:author="FieldCo MDM Palestine Gaza" w:date="2018-12-26T13:30:00Z">
        <w:r w:rsidR="00DA31FC">
          <w:rPr>
            <w:rFonts w:eastAsia="Times New Roman" w:cstheme="minorHAnsi"/>
            <w:sz w:val="24"/>
            <w:szCs w:val="28"/>
            <w:lang w:val="en-GB" w:eastAsia="en-GB"/>
          </w:rPr>
          <w:t xml:space="preserve">plan </w:t>
        </w:r>
      </w:ins>
      <w:ins w:id="181" w:author="FieldCo MDM Palestine Gaza" w:date="2018-12-26T13:29:00Z">
        <w:r w:rsidR="00DA31FC">
          <w:rPr>
            <w:rFonts w:eastAsia="Times New Roman" w:cstheme="minorHAnsi"/>
            <w:sz w:val="24"/>
            <w:szCs w:val="28"/>
            <w:lang w:val="en-GB" w:eastAsia="en-GB"/>
          </w:rPr>
          <w:t>in DES</w:t>
        </w:r>
      </w:ins>
      <w:ins w:id="182" w:author="FieldCo MDM Palestine Gaza" w:date="2018-12-26T13:31:00Z">
        <w:r w:rsidR="00DA31FC">
          <w:rPr>
            <w:rFonts w:eastAsia="Times New Roman" w:cstheme="minorHAnsi"/>
            <w:sz w:val="24"/>
            <w:szCs w:val="28"/>
            <w:lang w:val="en-GB" w:eastAsia="en-GB"/>
          </w:rPr>
          <w:t xml:space="preserve"> for displaced and host communities during </w:t>
        </w:r>
      </w:ins>
      <w:ins w:id="183" w:author="FieldCo MDM Palestine Gaza" w:date="2018-12-26T13:32:00Z">
        <w:r w:rsidR="00DA31FC">
          <w:rPr>
            <w:rFonts w:eastAsia="Times New Roman" w:cstheme="minorHAnsi"/>
            <w:sz w:val="24"/>
            <w:szCs w:val="28"/>
            <w:lang w:val="en-GB" w:eastAsia="en-GB"/>
          </w:rPr>
          <w:t>crises</w:t>
        </w:r>
        <w:r w:rsidR="006179F4">
          <w:rPr>
            <w:rFonts w:eastAsia="Times New Roman" w:cstheme="minorHAnsi"/>
            <w:sz w:val="24"/>
            <w:szCs w:val="28"/>
            <w:lang w:val="en-GB" w:eastAsia="en-GB"/>
          </w:rPr>
          <w:t xml:space="preserve">, through an assessment and drafting a </w:t>
        </w:r>
      </w:ins>
      <w:ins w:id="184" w:author="FieldCo MDM Palestine Gaza" w:date="2018-12-26T13:37:00Z">
        <w:r w:rsidR="00F327CC">
          <w:rPr>
            <w:rFonts w:eastAsia="Times New Roman" w:cstheme="minorHAnsi"/>
            <w:sz w:val="24"/>
            <w:szCs w:val="28"/>
            <w:lang w:val="en-GB" w:eastAsia="en-GB"/>
          </w:rPr>
          <w:t>contingency health</w:t>
        </w:r>
      </w:ins>
      <w:ins w:id="185" w:author="FieldCo MDM Palestine Gaza" w:date="2018-12-26T13:32:00Z">
        <w:r w:rsidR="006179F4">
          <w:rPr>
            <w:rFonts w:eastAsia="Times New Roman" w:cstheme="minorHAnsi"/>
            <w:sz w:val="24"/>
            <w:szCs w:val="28"/>
            <w:lang w:val="en-GB" w:eastAsia="en-GB"/>
          </w:rPr>
          <w:t xml:space="preserve"> plan for the PHC </w:t>
        </w:r>
      </w:ins>
      <w:ins w:id="186" w:author="FieldCo MDM Palestine Gaza" w:date="2018-12-26T13:46:00Z">
        <w:r w:rsidR="00957A40">
          <w:rPr>
            <w:rFonts w:eastAsia="Times New Roman" w:cstheme="minorHAnsi"/>
            <w:sz w:val="24"/>
            <w:szCs w:val="28"/>
            <w:lang w:val="en-GB" w:eastAsia="en-GB"/>
          </w:rPr>
          <w:t>to</w:t>
        </w:r>
      </w:ins>
      <w:ins w:id="187" w:author="FieldCo MDM Palestine Gaza" w:date="2018-12-26T13:32:00Z">
        <w:r w:rsidR="006179F4">
          <w:rPr>
            <w:rFonts w:eastAsia="Times New Roman" w:cstheme="minorHAnsi"/>
            <w:sz w:val="24"/>
            <w:szCs w:val="28"/>
            <w:lang w:val="en-GB" w:eastAsia="en-GB"/>
          </w:rPr>
          <w:t xml:space="preserve"> en</w:t>
        </w:r>
      </w:ins>
      <w:ins w:id="188" w:author="FieldCo MDM Palestine Gaza" w:date="2018-12-26T13:33:00Z">
        <w:r w:rsidR="006179F4">
          <w:rPr>
            <w:rFonts w:eastAsia="Times New Roman" w:cstheme="minorHAnsi"/>
            <w:sz w:val="24"/>
            <w:szCs w:val="28"/>
            <w:lang w:val="en-GB" w:eastAsia="en-GB"/>
          </w:rPr>
          <w:t>able them to maintain the provision of health services during crises</w:t>
        </w:r>
      </w:ins>
      <w:ins w:id="189" w:author="FieldCo MDM Palestine Gaza" w:date="2018-12-26T13:34:00Z">
        <w:r w:rsidR="006179F4">
          <w:rPr>
            <w:rFonts w:eastAsia="Times New Roman" w:cstheme="minorHAnsi"/>
            <w:sz w:val="24"/>
            <w:szCs w:val="28"/>
            <w:lang w:val="en-GB" w:eastAsia="en-GB"/>
          </w:rPr>
          <w:t xml:space="preserve">. </w:t>
        </w:r>
      </w:ins>
      <w:ins w:id="190" w:author="FieldCo MDM Palestine Gaza" w:date="2018-12-26T16:47:00Z">
        <w:r w:rsidR="00157103">
          <w:rPr>
            <w:rFonts w:eastAsia="Times New Roman" w:cstheme="minorHAnsi"/>
            <w:sz w:val="24"/>
            <w:szCs w:val="28"/>
            <w:lang w:val="en-GB" w:eastAsia="en-GB"/>
          </w:rPr>
          <w:t xml:space="preserve">Capacitation of the Primary Health </w:t>
        </w:r>
      </w:ins>
      <w:ins w:id="191" w:author="FieldCo MDM Palestine Gaza" w:date="2018-12-26T16:48:00Z">
        <w:r w:rsidR="00157103">
          <w:rPr>
            <w:rFonts w:eastAsia="Times New Roman" w:cstheme="minorHAnsi"/>
            <w:sz w:val="24"/>
            <w:szCs w:val="28"/>
            <w:lang w:val="en-GB" w:eastAsia="en-GB"/>
          </w:rPr>
          <w:t>Care pro</w:t>
        </w:r>
      </w:ins>
      <w:ins w:id="192" w:author="FieldCo MDM Palestine Gaza" w:date="2018-12-26T16:49:00Z">
        <w:r w:rsidR="00157103">
          <w:rPr>
            <w:rFonts w:eastAsia="Times New Roman" w:cstheme="minorHAnsi"/>
            <w:sz w:val="24"/>
            <w:szCs w:val="28"/>
            <w:lang w:val="en-GB" w:eastAsia="en-GB"/>
          </w:rPr>
          <w:t>viders including response to the needs</w:t>
        </w:r>
      </w:ins>
      <w:ins w:id="193" w:author="FieldCo MDM Palestine Gaza" w:date="2018-12-26T13:07:00Z">
        <w:r w:rsidRPr="00257E47">
          <w:rPr>
            <w:rFonts w:eastAsia="Times New Roman" w:cstheme="minorHAnsi"/>
            <w:sz w:val="24"/>
            <w:szCs w:val="28"/>
            <w:lang w:val="en-GB" w:eastAsia="en-GB"/>
            <w:rPrChange w:id="194" w:author="FieldCo MDM Palestine Gaza" w:date="2018-12-26T16:50:00Z">
              <w:rPr>
                <w:rFonts w:ascii="CrimsonText-Regular" w:hAnsi="CrimsonText-Regular" w:cs="CrimsonText-Regular"/>
                <w:color w:val="58595B"/>
              </w:rPr>
            </w:rPrChange>
          </w:rPr>
          <w:t xml:space="preserve"> for conflict-related</w:t>
        </w:r>
      </w:ins>
      <w:ins w:id="195" w:author="FieldCo MDM Palestine Gaza" w:date="2018-12-26T13:23:00Z">
        <w:r w:rsidR="00FC3029" w:rsidRPr="00257E47">
          <w:rPr>
            <w:rFonts w:eastAsia="Times New Roman" w:cstheme="minorHAnsi"/>
            <w:sz w:val="24"/>
            <w:szCs w:val="28"/>
            <w:lang w:val="en-GB" w:eastAsia="en-GB"/>
            <w:rPrChange w:id="196" w:author="FieldCo MDM Palestine Gaza" w:date="2018-12-26T16:50:00Z">
              <w:rPr>
                <w:rFonts w:ascii="CrimsonText-Regular" w:hAnsi="CrimsonText-Regular" w:cs="CrimsonText-Regular"/>
                <w:color w:val="58595B"/>
              </w:rPr>
            </w:rPrChange>
          </w:rPr>
          <w:t xml:space="preserve"> </w:t>
        </w:r>
      </w:ins>
      <w:ins w:id="197" w:author="FieldCo MDM Palestine Gaza" w:date="2018-12-26T13:07:00Z">
        <w:r w:rsidRPr="00257E47">
          <w:rPr>
            <w:rFonts w:eastAsia="Times New Roman" w:cstheme="minorHAnsi"/>
            <w:sz w:val="24"/>
            <w:szCs w:val="28"/>
            <w:lang w:val="en-GB" w:eastAsia="en-GB"/>
            <w:rPrChange w:id="198" w:author="FieldCo MDM Palestine Gaza" w:date="2018-12-26T16:50:00Z">
              <w:rPr>
                <w:rFonts w:ascii="CrimsonText-Regular" w:hAnsi="CrimsonText-Regular" w:cs="CrimsonText-Regular"/>
                <w:color w:val="58595B"/>
              </w:rPr>
            </w:rPrChange>
          </w:rPr>
          <w:t>trauma, from the point of injury to rehabilitation;</w:t>
        </w:r>
      </w:ins>
      <w:ins w:id="199" w:author="FieldCo MDM Palestine Gaza" w:date="2018-12-26T13:24:00Z">
        <w:r w:rsidR="00FC3029" w:rsidRPr="00257E47">
          <w:rPr>
            <w:rFonts w:eastAsia="Times New Roman" w:cstheme="minorHAnsi"/>
            <w:sz w:val="24"/>
            <w:szCs w:val="28"/>
            <w:lang w:val="en-GB" w:eastAsia="en-GB"/>
            <w:rPrChange w:id="200" w:author="FieldCo MDM Palestine Gaza" w:date="2018-12-26T16:50:00Z">
              <w:rPr>
                <w:rFonts w:ascii="CrimsonText-Regular" w:hAnsi="CrimsonText-Regular" w:cs="CrimsonText-Regular"/>
                <w:color w:val="58595B"/>
              </w:rPr>
            </w:rPrChange>
          </w:rPr>
          <w:t xml:space="preserve"> </w:t>
        </w:r>
      </w:ins>
      <w:ins w:id="201" w:author="FieldCo MDM Palestine Gaza" w:date="2018-12-26T13:07:00Z">
        <w:r w:rsidRPr="00257E47">
          <w:rPr>
            <w:rFonts w:eastAsia="Times New Roman" w:cstheme="minorHAnsi"/>
            <w:sz w:val="24"/>
            <w:szCs w:val="28"/>
            <w:lang w:val="en-GB" w:eastAsia="en-GB"/>
            <w:rPrChange w:id="202" w:author="FieldCo MDM Palestine Gaza" w:date="2018-12-26T16:50:00Z">
              <w:rPr>
                <w:rFonts w:ascii="CrimsonText-Regular" w:hAnsi="CrimsonText-Regular" w:cs="CrimsonText-Regular"/>
                <w:color w:val="58595B"/>
              </w:rPr>
            </w:rPrChange>
          </w:rPr>
          <w:t>maternal and child health; and providing mental health</w:t>
        </w:r>
      </w:ins>
      <w:ins w:id="203" w:author="FieldCo MDM Palestine Gaza" w:date="2018-12-26T13:24:00Z">
        <w:r w:rsidR="00FC3029" w:rsidRPr="00257E47">
          <w:rPr>
            <w:rFonts w:eastAsia="Times New Roman" w:cstheme="minorHAnsi"/>
            <w:sz w:val="24"/>
            <w:szCs w:val="28"/>
            <w:lang w:val="en-GB" w:eastAsia="en-GB"/>
            <w:rPrChange w:id="204" w:author="FieldCo MDM Palestine Gaza" w:date="2018-12-26T16:50:00Z">
              <w:rPr>
                <w:rFonts w:ascii="CrimsonText-Regular" w:hAnsi="CrimsonText-Regular" w:cs="CrimsonText-Regular"/>
                <w:color w:val="58595B"/>
              </w:rPr>
            </w:rPrChange>
          </w:rPr>
          <w:t xml:space="preserve"> </w:t>
        </w:r>
      </w:ins>
      <w:ins w:id="205" w:author="FieldCo MDM Palestine Gaza" w:date="2018-12-26T13:07:00Z">
        <w:r w:rsidRPr="00257E47">
          <w:rPr>
            <w:rFonts w:eastAsia="Times New Roman" w:cstheme="minorHAnsi"/>
            <w:sz w:val="24"/>
            <w:szCs w:val="28"/>
            <w:lang w:val="en-GB" w:eastAsia="en-GB"/>
            <w:rPrChange w:id="206" w:author="FieldCo MDM Palestine Gaza" w:date="2018-12-26T16:50:00Z">
              <w:rPr>
                <w:rFonts w:ascii="CrimsonText-Regular" w:hAnsi="CrimsonText-Regular" w:cs="CrimsonText-Regular"/>
                <w:color w:val="58595B"/>
              </w:rPr>
            </w:rPrChange>
          </w:rPr>
          <w:t>to the most vulnerable across all levels of healthcare, at</w:t>
        </w:r>
      </w:ins>
    </w:p>
    <w:p w14:paraId="459F0763" w14:textId="513725C2" w:rsidR="00977766" w:rsidRPr="00FC3029" w:rsidRDefault="003D607A" w:rsidP="00E4585F">
      <w:pPr>
        <w:autoSpaceDE w:val="0"/>
        <w:autoSpaceDN w:val="0"/>
        <w:adjustRightInd w:val="0"/>
        <w:spacing w:after="0" w:line="240" w:lineRule="auto"/>
        <w:jc w:val="both"/>
        <w:rPr>
          <w:ins w:id="207" w:author="FieldCo MDM Palestine Gaza" w:date="2018-12-26T13:24:00Z"/>
          <w:rFonts w:eastAsia="Times New Roman" w:cstheme="minorHAnsi"/>
          <w:sz w:val="24"/>
          <w:szCs w:val="28"/>
          <w:lang w:val="en-GB" w:eastAsia="en-GB"/>
          <w:rPrChange w:id="208" w:author="FieldCo MDM Palestine Gaza" w:date="2018-12-26T13:25:00Z">
            <w:rPr>
              <w:ins w:id="209" w:author="FieldCo MDM Palestine Gaza" w:date="2018-12-26T13:24:00Z"/>
              <w:rFonts w:ascii="CrimsonText-Regular" w:hAnsi="CrimsonText-Regular" w:cs="CrimsonText-Regular"/>
              <w:color w:val="58595B"/>
            </w:rPr>
          </w:rPrChange>
        </w:rPr>
        <w:pPrChange w:id="210" w:author="FieldCo MDM Palestine Gaza" w:date="2018-12-26T17:02:00Z">
          <w:pPr/>
        </w:pPrChange>
      </w:pPr>
      <w:ins w:id="211" w:author="FieldCo MDM Palestine Gaza" w:date="2018-12-26T13:07:00Z">
        <w:r w:rsidRPr="00257E47">
          <w:rPr>
            <w:rFonts w:eastAsia="Times New Roman" w:cstheme="minorHAnsi"/>
            <w:sz w:val="24"/>
            <w:szCs w:val="28"/>
            <w:lang w:val="en-GB" w:eastAsia="en-GB"/>
            <w:rPrChange w:id="212" w:author="FieldCo MDM Palestine Gaza" w:date="2018-12-26T16:50:00Z">
              <w:rPr>
                <w:rFonts w:ascii="CrimsonText-Regular" w:hAnsi="CrimsonText-Regular" w:cs="CrimsonText-Regular"/>
                <w:color w:val="58595B"/>
              </w:rPr>
            </w:rPrChange>
          </w:rPr>
          <w:t>the facility or through community outreach teams.</w:t>
        </w:r>
      </w:ins>
      <w:ins w:id="213" w:author="FieldCo MDM Palestine Gaza" w:date="2018-12-26T16:51:00Z">
        <w:r w:rsidR="00257E47">
          <w:rPr>
            <w:rFonts w:eastAsia="Times New Roman" w:cstheme="minorHAnsi"/>
            <w:sz w:val="24"/>
            <w:szCs w:val="28"/>
            <w:lang w:val="en-GB" w:eastAsia="en-GB"/>
          </w:rPr>
          <w:t xml:space="preserve"> As part of </w:t>
        </w:r>
      </w:ins>
      <w:ins w:id="214" w:author="FieldCo MDM Palestine Gaza" w:date="2018-12-26T16:56:00Z">
        <w:r w:rsidR="008F6B40">
          <w:rPr>
            <w:rFonts w:eastAsia="Times New Roman" w:cstheme="minorHAnsi"/>
            <w:sz w:val="24"/>
            <w:szCs w:val="28"/>
            <w:lang w:val="en-GB" w:eastAsia="en-GB"/>
          </w:rPr>
          <w:t>the health</w:t>
        </w:r>
      </w:ins>
      <w:ins w:id="215" w:author="FieldCo MDM Palestine Gaza" w:date="2018-12-26T16:52:00Z">
        <w:r w:rsidR="00257E47">
          <w:rPr>
            <w:rFonts w:eastAsia="Times New Roman" w:cstheme="minorHAnsi"/>
            <w:sz w:val="24"/>
            <w:szCs w:val="28"/>
            <w:lang w:val="en-GB" w:eastAsia="en-GB"/>
          </w:rPr>
          <w:t xml:space="preserve"> </w:t>
        </w:r>
      </w:ins>
      <w:ins w:id="216" w:author="FieldCo MDM Palestine Gaza" w:date="2018-12-26T16:51:00Z">
        <w:r w:rsidR="00257E47">
          <w:rPr>
            <w:rFonts w:eastAsia="Times New Roman" w:cstheme="minorHAnsi"/>
            <w:sz w:val="24"/>
            <w:szCs w:val="28"/>
            <w:lang w:val="en-GB" w:eastAsia="en-GB"/>
          </w:rPr>
          <w:t>cluster contingency plan, community engagement will be reinforced</w:t>
        </w:r>
      </w:ins>
      <w:ins w:id="217" w:author="FieldCo MDM Palestine Gaza" w:date="2018-12-26T16:52:00Z">
        <w:r w:rsidR="00257E47">
          <w:rPr>
            <w:rFonts w:eastAsia="Times New Roman" w:cstheme="minorHAnsi"/>
            <w:sz w:val="24"/>
            <w:szCs w:val="28"/>
            <w:lang w:val="en-GB" w:eastAsia="en-GB"/>
          </w:rPr>
          <w:t xml:space="preserve"> through </w:t>
        </w:r>
      </w:ins>
      <w:ins w:id="218" w:author="FieldCo MDM Palestine Gaza" w:date="2018-12-26T16:53:00Z">
        <w:r w:rsidR="000A6AD8">
          <w:rPr>
            <w:rFonts w:eastAsia="Times New Roman" w:cstheme="minorHAnsi"/>
            <w:sz w:val="24"/>
            <w:szCs w:val="28"/>
            <w:lang w:val="en-GB" w:eastAsia="en-GB"/>
          </w:rPr>
          <w:t>in</w:t>
        </w:r>
      </w:ins>
      <w:ins w:id="219" w:author="FieldCo MDM Palestine Gaza" w:date="2018-12-26T16:52:00Z">
        <w:r w:rsidR="00257E47">
          <w:rPr>
            <w:rFonts w:eastAsia="Times New Roman" w:cstheme="minorHAnsi"/>
            <w:sz w:val="24"/>
            <w:szCs w:val="28"/>
            <w:lang w:val="en-GB" w:eastAsia="en-GB"/>
          </w:rPr>
          <w:t xml:space="preserve">creasing </w:t>
        </w:r>
      </w:ins>
      <w:ins w:id="220" w:author="FieldCo MDM Palestine Gaza" w:date="2018-12-26T16:53:00Z">
        <w:r w:rsidR="000A6AD8">
          <w:rPr>
            <w:rFonts w:eastAsia="Times New Roman" w:cstheme="minorHAnsi"/>
            <w:sz w:val="24"/>
            <w:szCs w:val="28"/>
            <w:lang w:val="en-GB" w:eastAsia="en-GB"/>
          </w:rPr>
          <w:t>their</w:t>
        </w:r>
      </w:ins>
      <w:ins w:id="221" w:author="FieldCo MDM Palestine Gaza" w:date="2018-12-26T16:52:00Z">
        <w:r w:rsidR="00257E47">
          <w:rPr>
            <w:rFonts w:eastAsia="Times New Roman" w:cstheme="minorHAnsi"/>
            <w:sz w:val="24"/>
            <w:szCs w:val="28"/>
            <w:lang w:val="en-GB" w:eastAsia="en-GB"/>
          </w:rPr>
          <w:t xml:space="preserve"> involvement and </w:t>
        </w:r>
      </w:ins>
      <w:ins w:id="222" w:author="FieldCo MDM Palestine Gaza" w:date="2018-12-26T16:54:00Z">
        <w:r w:rsidR="000A6AD8">
          <w:rPr>
            <w:rFonts w:eastAsia="Times New Roman" w:cstheme="minorHAnsi"/>
            <w:sz w:val="24"/>
            <w:szCs w:val="28"/>
            <w:lang w:val="en-GB" w:eastAsia="en-GB"/>
          </w:rPr>
          <w:t>resilience</w:t>
        </w:r>
      </w:ins>
      <w:ins w:id="223" w:author="FieldCo MDM Palestine Gaza" w:date="2018-12-26T16:52:00Z">
        <w:r w:rsidR="000A6AD8">
          <w:rPr>
            <w:rFonts w:eastAsia="Times New Roman" w:cstheme="minorHAnsi"/>
            <w:sz w:val="24"/>
            <w:szCs w:val="28"/>
            <w:lang w:val="en-GB" w:eastAsia="en-GB"/>
          </w:rPr>
          <w:t xml:space="preserve"> </w:t>
        </w:r>
      </w:ins>
      <w:ins w:id="224" w:author="FieldCo MDM Palestine Gaza" w:date="2018-12-26T16:53:00Z">
        <w:r w:rsidR="000A6AD8">
          <w:rPr>
            <w:rFonts w:eastAsia="Times New Roman" w:cstheme="minorHAnsi"/>
            <w:sz w:val="24"/>
            <w:szCs w:val="28"/>
            <w:lang w:val="en-GB" w:eastAsia="en-GB"/>
          </w:rPr>
          <w:t xml:space="preserve">to prepare, response and </w:t>
        </w:r>
      </w:ins>
      <w:ins w:id="225" w:author="FieldCo MDM Palestine Gaza" w:date="2018-12-26T16:54:00Z">
        <w:r w:rsidR="000A6AD8">
          <w:rPr>
            <w:rFonts w:eastAsia="Times New Roman" w:cstheme="minorHAnsi"/>
            <w:sz w:val="24"/>
            <w:szCs w:val="28"/>
            <w:lang w:val="en-GB" w:eastAsia="en-GB"/>
          </w:rPr>
          <w:t>properly</w:t>
        </w:r>
      </w:ins>
      <w:ins w:id="226" w:author="FieldCo MDM Palestine Gaza" w:date="2018-12-26T16:53:00Z">
        <w:r w:rsidR="000A6AD8">
          <w:rPr>
            <w:rFonts w:eastAsia="Times New Roman" w:cstheme="minorHAnsi"/>
            <w:sz w:val="24"/>
            <w:szCs w:val="28"/>
            <w:lang w:val="en-GB" w:eastAsia="en-GB"/>
          </w:rPr>
          <w:t xml:space="preserve"> act </w:t>
        </w:r>
      </w:ins>
      <w:proofErr w:type="gramStart"/>
      <w:ins w:id="227" w:author="FieldCo MDM Palestine Gaza" w:date="2018-12-26T17:00:00Z">
        <w:r w:rsidR="00E4585F">
          <w:rPr>
            <w:rFonts w:eastAsia="Times New Roman" w:cstheme="minorHAnsi"/>
            <w:sz w:val="24"/>
            <w:szCs w:val="28"/>
            <w:lang w:val="en-GB" w:eastAsia="en-GB"/>
          </w:rPr>
          <w:t>in regard to</w:t>
        </w:r>
      </w:ins>
      <w:proofErr w:type="gramEnd"/>
      <w:ins w:id="228" w:author="FieldCo MDM Palestine Gaza" w:date="2018-12-26T16:54:00Z">
        <w:r w:rsidR="000A6AD8">
          <w:rPr>
            <w:rFonts w:eastAsia="Times New Roman" w:cstheme="minorHAnsi"/>
            <w:sz w:val="24"/>
            <w:szCs w:val="28"/>
            <w:lang w:val="en-GB" w:eastAsia="en-GB"/>
          </w:rPr>
          <w:t xml:space="preserve"> main first </w:t>
        </w:r>
      </w:ins>
      <w:ins w:id="229" w:author="FieldCo MDM Palestine Gaza" w:date="2018-12-26T16:55:00Z">
        <w:r w:rsidR="000A6AD8">
          <w:rPr>
            <w:rFonts w:eastAsia="Times New Roman" w:cstheme="minorHAnsi"/>
            <w:sz w:val="24"/>
            <w:szCs w:val="28"/>
            <w:lang w:val="en-GB" w:eastAsia="en-GB"/>
          </w:rPr>
          <w:t>a</w:t>
        </w:r>
      </w:ins>
      <w:ins w:id="230" w:author="FieldCo MDM Palestine Gaza" w:date="2018-12-26T16:54:00Z">
        <w:r w:rsidR="000A6AD8">
          <w:rPr>
            <w:rFonts w:eastAsia="Times New Roman" w:cstheme="minorHAnsi"/>
            <w:sz w:val="24"/>
            <w:szCs w:val="28"/>
            <w:lang w:val="en-GB" w:eastAsia="en-GB"/>
          </w:rPr>
          <w:t>id</w:t>
        </w:r>
      </w:ins>
      <w:ins w:id="231" w:author="FieldCo MDM Palestine Gaza" w:date="2018-12-26T16:55:00Z">
        <w:r w:rsidR="000A6AD8">
          <w:rPr>
            <w:rFonts w:eastAsia="Times New Roman" w:cstheme="minorHAnsi"/>
            <w:sz w:val="24"/>
            <w:szCs w:val="28"/>
            <w:lang w:val="en-GB" w:eastAsia="en-GB"/>
          </w:rPr>
          <w:t xml:space="preserve"> alert and</w:t>
        </w:r>
      </w:ins>
      <w:ins w:id="232" w:author="FieldCo MDM Palestine Gaza" w:date="2018-12-26T16:54:00Z">
        <w:r w:rsidR="000A6AD8">
          <w:rPr>
            <w:rFonts w:eastAsia="Times New Roman" w:cstheme="minorHAnsi"/>
            <w:sz w:val="24"/>
            <w:szCs w:val="28"/>
            <w:lang w:val="en-GB" w:eastAsia="en-GB"/>
          </w:rPr>
          <w:t xml:space="preserve"> gestures including psychological first aid</w:t>
        </w:r>
      </w:ins>
      <w:ins w:id="233" w:author="FieldCo MDM Palestine Gaza" w:date="2018-12-26T16:56:00Z">
        <w:r w:rsidR="008F6B40">
          <w:rPr>
            <w:rFonts w:eastAsia="Times New Roman" w:cstheme="minorHAnsi"/>
            <w:sz w:val="24"/>
            <w:szCs w:val="28"/>
            <w:lang w:val="en-GB" w:eastAsia="en-GB"/>
          </w:rPr>
          <w:t xml:space="preserve"> in which is </w:t>
        </w:r>
      </w:ins>
      <w:ins w:id="234" w:author="FieldCo MDM Palestine Gaza" w:date="2018-12-26T16:57:00Z">
        <w:r w:rsidR="008F6B40">
          <w:rPr>
            <w:rFonts w:eastAsia="Times New Roman" w:cstheme="minorHAnsi"/>
            <w:sz w:val="24"/>
            <w:szCs w:val="28"/>
            <w:lang w:val="en-GB" w:eastAsia="en-GB"/>
          </w:rPr>
          <w:t xml:space="preserve">part of national emergency mental health plan </w:t>
        </w:r>
      </w:ins>
    </w:p>
    <w:p w14:paraId="6C056837" w14:textId="77777777" w:rsidR="00FC3029" w:rsidRPr="00FC3029" w:rsidDel="00E568DE" w:rsidRDefault="00FC3029" w:rsidP="00E4585F">
      <w:pPr>
        <w:autoSpaceDE w:val="0"/>
        <w:autoSpaceDN w:val="0"/>
        <w:adjustRightInd w:val="0"/>
        <w:spacing w:after="0" w:line="240" w:lineRule="auto"/>
        <w:jc w:val="both"/>
        <w:rPr>
          <w:del w:id="235" w:author="FieldCo MDM Palestine Gaza" w:date="2018-12-26T13:42:00Z"/>
          <w:rFonts w:eastAsia="Times New Roman" w:cstheme="minorHAnsi"/>
          <w:sz w:val="24"/>
          <w:szCs w:val="28"/>
          <w:lang w:val="en-GB" w:eastAsia="en-GB"/>
          <w:rPrChange w:id="236" w:author="FieldCo MDM Palestine Gaza" w:date="2018-12-26T13:25:00Z">
            <w:rPr>
              <w:del w:id="237" w:author="FieldCo MDM Palestine Gaza" w:date="2018-12-26T13:42:00Z"/>
              <w:rFonts w:cstheme="minorHAnsi"/>
              <w:color w:val="FF0000"/>
              <w:sz w:val="24"/>
              <w:szCs w:val="24"/>
            </w:rPr>
          </w:rPrChange>
        </w:rPr>
        <w:pPrChange w:id="238" w:author="FieldCo MDM Palestine Gaza" w:date="2018-12-26T17:02:00Z">
          <w:pPr/>
        </w:pPrChange>
      </w:pPr>
    </w:p>
    <w:p w14:paraId="00EB3A95" w14:textId="63679A9A" w:rsidR="00977766" w:rsidDel="00257E47" w:rsidRDefault="00977766" w:rsidP="00E4585F">
      <w:pPr>
        <w:jc w:val="both"/>
        <w:rPr>
          <w:del w:id="239" w:author="FieldCo MDM Palestine Gaza" w:date="2018-12-26T16:49:00Z"/>
          <w:rFonts w:eastAsia="Times New Roman" w:cstheme="minorHAnsi"/>
          <w:sz w:val="24"/>
          <w:szCs w:val="28"/>
          <w:lang w:val="en-GB" w:eastAsia="en-GB"/>
        </w:rPr>
        <w:pPrChange w:id="240" w:author="FieldCo MDM Palestine Gaza" w:date="2018-12-26T17:02:00Z">
          <w:pPr>
            <w:jc w:val="both"/>
          </w:pPr>
        </w:pPrChange>
      </w:pPr>
    </w:p>
    <w:p w14:paraId="16B5CE7E" w14:textId="0ECCC21B" w:rsidR="008F6B40" w:rsidRPr="00E4585F" w:rsidRDefault="008F6B40" w:rsidP="00E4585F">
      <w:pPr>
        <w:jc w:val="both"/>
        <w:rPr>
          <w:ins w:id="241" w:author="FieldCo MDM Palestine Gaza" w:date="2018-12-26T16:56:00Z"/>
          <w:rFonts w:eastAsia="Times New Roman" w:cstheme="minorHAnsi"/>
          <w:sz w:val="24"/>
          <w:szCs w:val="28"/>
          <w:lang w:val="en-GB" w:eastAsia="en-GB"/>
          <w:rPrChange w:id="242" w:author="FieldCo MDM Palestine Gaza" w:date="2018-12-26T17:01:00Z">
            <w:rPr>
              <w:ins w:id="243" w:author="FieldCo MDM Palestine Gaza" w:date="2018-12-26T16:56:00Z"/>
              <w:rFonts w:cstheme="minorHAnsi"/>
            </w:rPr>
          </w:rPrChange>
        </w:rPr>
        <w:pPrChange w:id="244" w:author="FieldCo MDM Palestine Gaza" w:date="2018-12-26T17:02:00Z">
          <w:pPr>
            <w:jc w:val="both"/>
          </w:pPr>
        </w:pPrChange>
      </w:pPr>
    </w:p>
    <w:p w14:paraId="1B735D6E" w14:textId="2F1D2B80" w:rsidR="00773B3A" w:rsidRPr="00E4585F" w:rsidRDefault="008F6B40" w:rsidP="00E4585F">
      <w:pPr>
        <w:jc w:val="both"/>
        <w:rPr>
          <w:ins w:id="245" w:author="FieldCo MDM Palestine Gaza" w:date="2018-12-26T13:15:00Z"/>
          <w:rFonts w:eastAsia="Times New Roman" w:cstheme="minorHAnsi"/>
          <w:sz w:val="24"/>
          <w:szCs w:val="28"/>
          <w:lang w:val="en-GB" w:eastAsia="en-GB"/>
          <w:rPrChange w:id="246" w:author="FieldCo MDM Palestine Gaza" w:date="2018-12-26T17:01:00Z">
            <w:rPr>
              <w:ins w:id="247" w:author="FieldCo MDM Palestine Gaza" w:date="2018-12-26T13:15:00Z"/>
              <w:rFonts w:cstheme="minorHAnsi"/>
            </w:rPr>
          </w:rPrChange>
        </w:rPr>
        <w:pPrChange w:id="248" w:author="FieldCo MDM Palestine Gaza" w:date="2018-12-26T17:02:00Z">
          <w:pPr>
            <w:jc w:val="both"/>
          </w:pPr>
        </w:pPrChange>
      </w:pPr>
      <w:ins w:id="249" w:author="FieldCo MDM Palestine Gaza" w:date="2018-12-26T16:56:00Z">
        <w:r w:rsidRPr="00E4585F">
          <w:rPr>
            <w:rFonts w:eastAsia="Times New Roman" w:cstheme="minorHAnsi"/>
            <w:sz w:val="24"/>
            <w:szCs w:val="28"/>
            <w:lang w:val="en-GB" w:eastAsia="en-GB"/>
            <w:rPrChange w:id="250" w:author="FieldCo MDM Palestine Gaza" w:date="2018-12-26T17:01:00Z">
              <w:rPr>
                <w:rFonts w:cstheme="minorHAnsi"/>
              </w:rPr>
            </w:rPrChange>
          </w:rPr>
          <w:t xml:space="preserve">In West Bank, </w:t>
        </w:r>
      </w:ins>
      <w:ins w:id="251" w:author="FieldCo MDM Palestine Gaza" w:date="2018-12-26T13:15:00Z">
        <w:r w:rsidR="00773B3A" w:rsidRPr="00E4585F">
          <w:rPr>
            <w:rFonts w:eastAsia="Times New Roman" w:cstheme="minorHAnsi"/>
            <w:sz w:val="24"/>
            <w:szCs w:val="28"/>
            <w:lang w:val="en-GB" w:eastAsia="en-GB"/>
            <w:rPrChange w:id="252" w:author="FieldCo MDM Palestine Gaza" w:date="2018-12-26T17:01:00Z">
              <w:rPr>
                <w:rFonts w:cstheme="minorHAnsi"/>
              </w:rPr>
            </w:rPrChange>
          </w:rPr>
          <w:t xml:space="preserve">the MDM action is linked with the Strategic Objective 1 of the HRP: The rights of Palestinians living under occupation, including those living under the blockade and other restrictions, are protected, respected and promoted in </w:t>
        </w:r>
        <w:r w:rsidRPr="00E4585F">
          <w:rPr>
            <w:rFonts w:eastAsia="Times New Roman" w:cstheme="minorHAnsi"/>
            <w:sz w:val="24"/>
            <w:szCs w:val="28"/>
            <w:lang w:val="en-GB" w:eastAsia="en-GB"/>
            <w:rPrChange w:id="253" w:author="FieldCo MDM Palestine Gaza" w:date="2018-12-26T17:01:00Z">
              <w:rPr>
                <w:rFonts w:cstheme="minorHAnsi"/>
              </w:rPr>
            </w:rPrChange>
          </w:rPr>
          <w:t>accordance with IHL and IHRL .</w:t>
        </w:r>
        <w:r w:rsidR="00773B3A" w:rsidRPr="00E4585F">
          <w:rPr>
            <w:rFonts w:eastAsia="Times New Roman" w:cstheme="minorHAnsi"/>
            <w:sz w:val="24"/>
            <w:szCs w:val="28"/>
            <w:lang w:val="en-GB" w:eastAsia="en-GB"/>
            <w:rPrChange w:id="254" w:author="FieldCo MDM Palestine Gaza" w:date="2018-12-26T17:01:00Z">
              <w:rPr>
                <w:rFonts w:cstheme="minorHAnsi"/>
              </w:rPr>
            </w:rPrChange>
          </w:rPr>
          <w:t>MDM activities are under the priority responsive interventions of the Protection Cluster and more concretely under the Psychosocial Support and Case Management activities. MDM advocacy initiatives are directly linked with the Protection Cluster Responsive and Remedial priority interventions of “Advocacy initiatives that address protection concerns, prevent violations or enhance accountability for violations of IHL and IHRL by all duty bearers” and “Awareness raising on protective mechanisms for communities at risk of settlers’ violence</w:t>
        </w:r>
      </w:ins>
      <w:ins w:id="255" w:author="FieldCo MDM Palestine Gaza" w:date="2018-12-26T16:59:00Z">
        <w:r w:rsidR="00E4585F" w:rsidRPr="00E4585F">
          <w:rPr>
            <w:rFonts w:eastAsia="Times New Roman" w:cstheme="minorHAnsi"/>
            <w:sz w:val="24"/>
            <w:szCs w:val="28"/>
            <w:lang w:val="en-GB" w:eastAsia="en-GB"/>
            <w:rPrChange w:id="256" w:author="FieldCo MDM Palestine Gaza" w:date="2018-12-26T17:01:00Z">
              <w:rPr>
                <w:rFonts w:cstheme="minorHAnsi"/>
              </w:rPr>
            </w:rPrChange>
          </w:rPr>
          <w:t>.</w:t>
        </w:r>
      </w:ins>
    </w:p>
    <w:p w14:paraId="67F9DAD2" w14:textId="77777777" w:rsidR="00773B3A" w:rsidRPr="00E4585F" w:rsidRDefault="00773B3A" w:rsidP="00E4585F">
      <w:pPr>
        <w:jc w:val="both"/>
        <w:rPr>
          <w:ins w:id="257" w:author="FieldCo MDM Palestine Gaza" w:date="2018-12-26T13:15:00Z"/>
          <w:rFonts w:eastAsia="Times New Roman" w:cstheme="minorHAnsi"/>
          <w:sz w:val="24"/>
          <w:szCs w:val="28"/>
          <w:lang w:val="en-GB" w:eastAsia="en-GB"/>
          <w:rPrChange w:id="258" w:author="FieldCo MDM Palestine Gaza" w:date="2018-12-26T17:01:00Z">
            <w:rPr>
              <w:ins w:id="259" w:author="FieldCo MDM Palestine Gaza" w:date="2018-12-26T13:15:00Z"/>
              <w:rFonts w:cstheme="minorHAnsi"/>
            </w:rPr>
          </w:rPrChange>
        </w:rPr>
        <w:pPrChange w:id="260" w:author="FieldCo MDM Palestine Gaza" w:date="2018-12-26T17:02:00Z">
          <w:pPr>
            <w:jc w:val="both"/>
          </w:pPr>
        </w:pPrChange>
      </w:pPr>
      <w:ins w:id="261" w:author="FieldCo MDM Palestine Gaza" w:date="2018-12-26T13:15:00Z">
        <w:r w:rsidRPr="00E4585F">
          <w:rPr>
            <w:rFonts w:eastAsia="Times New Roman" w:cstheme="minorHAnsi"/>
            <w:sz w:val="24"/>
            <w:szCs w:val="28"/>
            <w:lang w:val="en-GB" w:eastAsia="en-GB"/>
            <w:rPrChange w:id="262" w:author="FieldCo MDM Palestine Gaza" w:date="2018-12-26T17:01:00Z">
              <w:rPr>
                <w:rFonts w:cstheme="minorHAnsi"/>
              </w:rPr>
            </w:rPrChange>
          </w:rPr>
          <w:t xml:space="preserve">The WB intervention will be implemented in close coordination the ECHO funded WB Protection Consortium. MDM’s intervention is complementary to the work done by the Protection Consortium actors which provide the basic and protection services, while MDM complete the intervention layer by providing the MHPSS emergency responses. The coordination and complementarity between MDM and the Protection consortium is reflected clearly as follows: </w:t>
        </w:r>
      </w:ins>
    </w:p>
    <w:p w14:paraId="774C94E9" w14:textId="77777777" w:rsidR="00773B3A" w:rsidRPr="00E4585F" w:rsidRDefault="00773B3A" w:rsidP="00E4585F">
      <w:pPr>
        <w:pStyle w:val="ListParagraph"/>
        <w:numPr>
          <w:ilvl w:val="0"/>
          <w:numId w:val="2"/>
        </w:numPr>
        <w:spacing w:line="276" w:lineRule="auto"/>
        <w:ind w:left="0" w:firstLine="0"/>
        <w:jc w:val="both"/>
        <w:rPr>
          <w:ins w:id="263" w:author="FieldCo MDM Palestine Gaza" w:date="2018-12-26T13:15:00Z"/>
          <w:rFonts w:eastAsia="Times New Roman" w:cstheme="minorHAnsi"/>
          <w:sz w:val="24"/>
          <w:szCs w:val="28"/>
          <w:lang w:val="en-GB" w:eastAsia="en-GB"/>
          <w:rPrChange w:id="264" w:author="FieldCo MDM Palestine Gaza" w:date="2018-12-26T17:01:00Z">
            <w:rPr>
              <w:ins w:id="265" w:author="FieldCo MDM Palestine Gaza" w:date="2018-12-26T13:15:00Z"/>
            </w:rPr>
          </w:rPrChange>
        </w:rPr>
        <w:pPrChange w:id="266" w:author="FieldCo MDM Palestine Gaza" w:date="2018-12-26T17:02:00Z">
          <w:pPr>
            <w:pStyle w:val="ListParagraph"/>
            <w:numPr>
              <w:numId w:val="2"/>
            </w:numPr>
            <w:spacing w:line="276" w:lineRule="auto"/>
            <w:ind w:hanging="360"/>
            <w:jc w:val="both"/>
          </w:pPr>
        </w:pPrChange>
      </w:pPr>
      <w:ins w:id="267" w:author="FieldCo MDM Palestine Gaza" w:date="2018-12-26T13:15:00Z">
        <w:r w:rsidRPr="00E4585F">
          <w:rPr>
            <w:rFonts w:eastAsia="Times New Roman" w:cstheme="minorHAnsi"/>
            <w:sz w:val="24"/>
            <w:szCs w:val="28"/>
            <w:lang w:val="en-GB" w:eastAsia="en-GB"/>
            <w:rPrChange w:id="268" w:author="FieldCo MDM Palestine Gaza" w:date="2018-12-26T17:01:00Z">
              <w:rPr/>
            </w:rPrChange>
          </w:rPr>
          <w:t xml:space="preserve">Protection Consortium is the main trigger provider for MHPSS ER interventions of MDM, the triggering system of settlers’ related violence incidents will be completely handover to OCHA, MDM is already part of the pilot triggering system of COHA. In massive incidents, the MDM and Protection Consortium teams will be deployed together to conduct the first visit and evaluate the size of the intervention and other needs. </w:t>
        </w:r>
      </w:ins>
    </w:p>
    <w:p w14:paraId="4FF99AB1" w14:textId="77777777" w:rsidR="00773B3A" w:rsidRPr="00E4585F" w:rsidRDefault="00773B3A" w:rsidP="00E4585F">
      <w:pPr>
        <w:pStyle w:val="ListParagraph"/>
        <w:numPr>
          <w:ilvl w:val="0"/>
          <w:numId w:val="2"/>
        </w:numPr>
        <w:spacing w:line="276" w:lineRule="auto"/>
        <w:ind w:left="0" w:firstLine="0"/>
        <w:jc w:val="both"/>
        <w:rPr>
          <w:ins w:id="269" w:author="FieldCo MDM Palestine Gaza" w:date="2018-12-26T13:15:00Z"/>
          <w:rFonts w:eastAsia="Times New Roman" w:cstheme="minorHAnsi"/>
          <w:sz w:val="24"/>
          <w:szCs w:val="28"/>
          <w:lang w:val="en-GB" w:eastAsia="en-GB"/>
          <w:rPrChange w:id="270" w:author="FieldCo MDM Palestine Gaza" w:date="2018-12-26T17:01:00Z">
            <w:rPr>
              <w:ins w:id="271" w:author="FieldCo MDM Palestine Gaza" w:date="2018-12-26T13:15:00Z"/>
            </w:rPr>
          </w:rPrChange>
        </w:rPr>
        <w:pPrChange w:id="272" w:author="FieldCo MDM Palestine Gaza" w:date="2018-12-26T17:02:00Z">
          <w:pPr>
            <w:pStyle w:val="ListParagraph"/>
            <w:numPr>
              <w:numId w:val="2"/>
            </w:numPr>
            <w:spacing w:line="276" w:lineRule="auto"/>
            <w:ind w:hanging="360"/>
            <w:jc w:val="both"/>
          </w:pPr>
        </w:pPrChange>
      </w:pPr>
      <w:ins w:id="273" w:author="FieldCo MDM Palestine Gaza" w:date="2018-12-26T13:15:00Z">
        <w:r w:rsidRPr="00E4585F">
          <w:rPr>
            <w:rFonts w:eastAsia="Times New Roman" w:cstheme="minorHAnsi"/>
            <w:sz w:val="24"/>
            <w:szCs w:val="28"/>
            <w:lang w:val="en-GB" w:eastAsia="en-GB"/>
            <w:rPrChange w:id="274" w:author="FieldCo MDM Palestine Gaza" w:date="2018-12-26T17:01:00Z">
              <w:rPr/>
            </w:rPrChange>
          </w:rPr>
          <w:t xml:space="preserve"> Protection Consortium is the main target for MDM protection referrals</w:t>
        </w:r>
      </w:ins>
    </w:p>
    <w:p w14:paraId="35B04F71" w14:textId="77777777" w:rsidR="00773B3A" w:rsidRPr="00E4585F" w:rsidRDefault="00773B3A" w:rsidP="00E4585F">
      <w:pPr>
        <w:pStyle w:val="ListParagraph"/>
        <w:numPr>
          <w:ilvl w:val="0"/>
          <w:numId w:val="2"/>
        </w:numPr>
        <w:spacing w:line="276" w:lineRule="auto"/>
        <w:ind w:left="0" w:firstLine="0"/>
        <w:jc w:val="both"/>
        <w:rPr>
          <w:ins w:id="275" w:author="FieldCo MDM Palestine Gaza" w:date="2018-12-26T13:15:00Z"/>
          <w:rFonts w:eastAsia="Times New Roman" w:cstheme="minorHAnsi"/>
          <w:sz w:val="24"/>
          <w:szCs w:val="28"/>
          <w:lang w:val="en-GB" w:eastAsia="en-GB"/>
          <w:rPrChange w:id="276" w:author="FieldCo MDM Palestine Gaza" w:date="2018-12-26T17:01:00Z">
            <w:rPr>
              <w:ins w:id="277" w:author="FieldCo MDM Palestine Gaza" w:date="2018-12-26T13:15:00Z"/>
            </w:rPr>
          </w:rPrChange>
        </w:rPr>
        <w:pPrChange w:id="278" w:author="FieldCo MDM Palestine Gaza" w:date="2018-12-26T17:02:00Z">
          <w:pPr>
            <w:pStyle w:val="ListParagraph"/>
            <w:numPr>
              <w:numId w:val="2"/>
            </w:numPr>
            <w:spacing w:line="276" w:lineRule="auto"/>
            <w:ind w:hanging="360"/>
            <w:jc w:val="both"/>
          </w:pPr>
        </w:pPrChange>
      </w:pPr>
      <w:ins w:id="279" w:author="FieldCo MDM Palestine Gaza" w:date="2018-12-26T13:15:00Z">
        <w:r w:rsidRPr="00E4585F">
          <w:rPr>
            <w:rFonts w:eastAsia="Times New Roman" w:cstheme="minorHAnsi"/>
            <w:sz w:val="24"/>
            <w:szCs w:val="28"/>
            <w:lang w:val="en-GB" w:eastAsia="en-GB"/>
            <w:rPrChange w:id="280" w:author="FieldCo MDM Palestine Gaza" w:date="2018-12-26T17:01:00Z">
              <w:rPr/>
            </w:rPrChange>
          </w:rPr>
          <w:t>PUI as a focal point of the Protection Consortium is MDM’s partner in Advocacy initiatives related to settlers’ violence at national and international levels</w:t>
        </w:r>
      </w:ins>
    </w:p>
    <w:p w14:paraId="47E48568" w14:textId="77777777" w:rsidR="00773B3A" w:rsidRPr="00E4585F" w:rsidRDefault="00773B3A" w:rsidP="00E4585F">
      <w:pPr>
        <w:pStyle w:val="ListParagraph"/>
        <w:numPr>
          <w:ilvl w:val="0"/>
          <w:numId w:val="2"/>
        </w:numPr>
        <w:spacing w:line="276" w:lineRule="auto"/>
        <w:ind w:left="0" w:firstLine="0"/>
        <w:jc w:val="both"/>
        <w:rPr>
          <w:ins w:id="281" w:author="FieldCo MDM Palestine Gaza" w:date="2018-12-26T13:15:00Z"/>
          <w:rFonts w:eastAsia="Times New Roman" w:cstheme="minorHAnsi"/>
          <w:sz w:val="24"/>
          <w:szCs w:val="28"/>
          <w:lang w:val="en-GB" w:eastAsia="en-GB"/>
          <w:rPrChange w:id="282" w:author="FieldCo MDM Palestine Gaza" w:date="2018-12-26T17:01:00Z">
            <w:rPr>
              <w:ins w:id="283" w:author="FieldCo MDM Palestine Gaza" w:date="2018-12-26T13:15:00Z"/>
              <w:rFonts w:cstheme="minorHAnsi"/>
            </w:rPr>
          </w:rPrChange>
        </w:rPr>
        <w:pPrChange w:id="284" w:author="FieldCo MDM Palestine Gaza" w:date="2018-12-26T17:02:00Z">
          <w:pPr>
            <w:pStyle w:val="ListParagraph"/>
            <w:numPr>
              <w:numId w:val="2"/>
            </w:numPr>
            <w:spacing w:line="276" w:lineRule="auto"/>
            <w:ind w:hanging="360"/>
            <w:jc w:val="both"/>
          </w:pPr>
        </w:pPrChange>
      </w:pPr>
      <w:ins w:id="285" w:author="FieldCo MDM Palestine Gaza" w:date="2018-12-26T13:15:00Z">
        <w:r w:rsidRPr="00E4585F">
          <w:rPr>
            <w:rFonts w:eastAsia="Times New Roman" w:cstheme="minorHAnsi"/>
            <w:sz w:val="24"/>
            <w:szCs w:val="28"/>
            <w:lang w:val="en-GB" w:eastAsia="en-GB"/>
            <w:rPrChange w:id="286" w:author="FieldCo MDM Palestine Gaza" w:date="2018-12-26T17:01:00Z">
              <w:rPr/>
            </w:rPrChange>
          </w:rPr>
          <w:t xml:space="preserve">MDM and PUI teams in the field are in continuous communication in relation to the identification of settlers’ violence hotspots, protection trends and are conducting community meetings and Focus Groups Discussions to identify needs. </w:t>
        </w:r>
      </w:ins>
    </w:p>
    <w:p w14:paraId="2E3B0757" w14:textId="77777777" w:rsidR="00990AD2" w:rsidRPr="00E4585F" w:rsidRDefault="00990AD2" w:rsidP="00257E47">
      <w:pPr>
        <w:jc w:val="both"/>
        <w:rPr>
          <w:rFonts w:eastAsia="Times New Roman" w:cstheme="minorHAnsi"/>
          <w:sz w:val="24"/>
          <w:szCs w:val="28"/>
          <w:lang w:val="en-GB" w:eastAsia="en-GB"/>
          <w:rPrChange w:id="287" w:author="FieldCo MDM Palestine Gaza" w:date="2018-12-26T17:01:00Z">
            <w:rPr>
              <w:rFonts w:cstheme="minorHAnsi"/>
              <w:sz w:val="24"/>
              <w:szCs w:val="24"/>
            </w:rPr>
          </w:rPrChange>
        </w:rPr>
        <w:pPrChange w:id="288" w:author="FieldCo MDM Palestine Gaza" w:date="2018-12-26T16:50:00Z">
          <w:pPr/>
        </w:pPrChange>
      </w:pPr>
    </w:p>
    <w:sectPr w:rsidR="00990AD2" w:rsidRPr="00E4585F">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FieldCo MDM Palestine Gaza" w:date="2018-12-26T10:32:00Z" w:initials="FMPG">
    <w:p w14:paraId="019B1A55" w14:textId="77777777" w:rsidR="000F2631" w:rsidRDefault="000F2631">
      <w:pPr>
        <w:pStyle w:val="CommentText"/>
      </w:pPr>
      <w:r>
        <w:rPr>
          <w:rStyle w:val="CommentReference"/>
        </w:rPr>
        <w:annotationRef/>
      </w:r>
      <w:r>
        <w:t xml:space="preserve">With </w:t>
      </w:r>
      <w:proofErr w:type="spellStart"/>
      <w:r>
        <w:t>syrengy</w:t>
      </w:r>
      <w:proofErr w:type="spellEnd"/>
      <w:r>
        <w:t xml:space="preserve"> </w:t>
      </w:r>
    </w:p>
    <w:p w14:paraId="364DEF78" w14:textId="77777777" w:rsidR="000F2631" w:rsidRDefault="000F2631">
      <w:pPr>
        <w:pStyle w:val="CommentText"/>
      </w:pPr>
    </w:p>
  </w:comment>
  <w:comment w:id="102" w:author="FieldCo MDM Palestine Gaza" w:date="2018-12-26T11:51:00Z" w:initials="FMPG">
    <w:p w14:paraId="0697F33D" w14:textId="3EE3C331" w:rsidR="00BC6485" w:rsidRDefault="00BC6485">
      <w:pPr>
        <w:pStyle w:val="CommentText"/>
      </w:pPr>
      <w:r>
        <w:rPr>
          <w:rStyle w:val="CommentReference"/>
        </w:rPr>
        <w:annotationRef/>
      </w:r>
      <w:r>
        <w:t xml:space="preserve">To </w:t>
      </w:r>
      <w:proofErr w:type="gramStart"/>
      <w:r>
        <w:t>be  moved</w:t>
      </w:r>
      <w:proofErr w:type="gramEnd"/>
      <w:r>
        <w:t xml:space="preserve"> to another place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4DEF78" w15:done="0"/>
  <w15:commentEx w15:paraId="0697F3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4DEF78" w16cid:durableId="1FCDD724"/>
  <w16cid:commentId w16cid:paraId="0697F33D" w16cid:durableId="1FCDE9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NextCondensed-Regular">
    <w:altName w:val="Calibri"/>
    <w:panose1 w:val="00000000000000000000"/>
    <w:charset w:val="00"/>
    <w:family w:val="swiss"/>
    <w:notTrueType/>
    <w:pitch w:val="default"/>
    <w:sig w:usb0="00000003" w:usb1="00000000" w:usb2="00000000" w:usb3="00000000" w:csb0="00000001" w:csb1="00000000"/>
  </w:font>
  <w:font w:name="CrimsonText-Regular">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4F53E5"/>
    <w:multiLevelType w:val="hybridMultilevel"/>
    <w:tmpl w:val="B12A4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3911AD"/>
    <w:multiLevelType w:val="hybridMultilevel"/>
    <w:tmpl w:val="C672A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7963F6"/>
    <w:multiLevelType w:val="hybridMultilevel"/>
    <w:tmpl w:val="0F3CAD2E"/>
    <w:lvl w:ilvl="0" w:tplc="A9E2F6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A61B8A"/>
    <w:multiLevelType w:val="hybridMultilevel"/>
    <w:tmpl w:val="DA1277FE"/>
    <w:lvl w:ilvl="0" w:tplc="D44AA9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ieldCo MDM Palestine Gaza">
    <w15:presenceInfo w15:providerId="None" w15:userId="FieldCo MDM Palestine Gaz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EB5"/>
    <w:rsid w:val="00024C17"/>
    <w:rsid w:val="000A6AD8"/>
    <w:rsid w:val="000D7A6D"/>
    <w:rsid w:val="000F2631"/>
    <w:rsid w:val="00131D6C"/>
    <w:rsid w:val="00134ADB"/>
    <w:rsid w:val="00157103"/>
    <w:rsid w:val="001B12BF"/>
    <w:rsid w:val="001D2A69"/>
    <w:rsid w:val="001D6A90"/>
    <w:rsid w:val="00257E47"/>
    <w:rsid w:val="003270B0"/>
    <w:rsid w:val="00332D33"/>
    <w:rsid w:val="003C670E"/>
    <w:rsid w:val="003D607A"/>
    <w:rsid w:val="003E7549"/>
    <w:rsid w:val="003F34DF"/>
    <w:rsid w:val="0048232E"/>
    <w:rsid w:val="00595848"/>
    <w:rsid w:val="005D1EB5"/>
    <w:rsid w:val="006179F4"/>
    <w:rsid w:val="00652795"/>
    <w:rsid w:val="006C4EAC"/>
    <w:rsid w:val="00703680"/>
    <w:rsid w:val="007258D5"/>
    <w:rsid w:val="00773B3A"/>
    <w:rsid w:val="007C4944"/>
    <w:rsid w:val="007D20F3"/>
    <w:rsid w:val="007F4D7C"/>
    <w:rsid w:val="008F6B40"/>
    <w:rsid w:val="00957A40"/>
    <w:rsid w:val="00977766"/>
    <w:rsid w:val="00990AD2"/>
    <w:rsid w:val="00A26FE5"/>
    <w:rsid w:val="00AA048B"/>
    <w:rsid w:val="00AA1338"/>
    <w:rsid w:val="00AD0235"/>
    <w:rsid w:val="00B07A81"/>
    <w:rsid w:val="00B4294F"/>
    <w:rsid w:val="00B773AC"/>
    <w:rsid w:val="00BC6485"/>
    <w:rsid w:val="00C0529B"/>
    <w:rsid w:val="00CE61AD"/>
    <w:rsid w:val="00CF61F3"/>
    <w:rsid w:val="00DA31FC"/>
    <w:rsid w:val="00DD213D"/>
    <w:rsid w:val="00E137E3"/>
    <w:rsid w:val="00E34A18"/>
    <w:rsid w:val="00E4585F"/>
    <w:rsid w:val="00E568DE"/>
    <w:rsid w:val="00E81512"/>
    <w:rsid w:val="00F11FCD"/>
    <w:rsid w:val="00F327CC"/>
    <w:rsid w:val="00F47E0A"/>
    <w:rsid w:val="00F81B27"/>
    <w:rsid w:val="00FA5B9D"/>
    <w:rsid w:val="00FC3029"/>
    <w:rsid w:val="00FE6A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D5E8"/>
  <w15:chartTrackingRefBased/>
  <w15:docId w15:val="{FE9FFEBF-0E70-428A-BF5D-4DF060103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
    <w:rsid w:val="003E7549"/>
    <w:pPr>
      <w:spacing w:after="120" w:line="240" w:lineRule="auto"/>
      <w:ind w:left="567"/>
    </w:pPr>
    <w:rPr>
      <w:rFonts w:ascii="Arial" w:eastAsia="Times New Roman" w:hAnsi="Arial" w:cs="Times New Roman"/>
      <w:szCs w:val="24"/>
      <w:lang w:val="en-GB" w:eastAsia="en-GB"/>
    </w:rPr>
  </w:style>
  <w:style w:type="character" w:styleId="CommentReference">
    <w:name w:val="annotation reference"/>
    <w:basedOn w:val="DefaultParagraphFont"/>
    <w:uiPriority w:val="99"/>
    <w:semiHidden/>
    <w:unhideWhenUsed/>
    <w:rsid w:val="000F2631"/>
    <w:rPr>
      <w:sz w:val="16"/>
      <w:szCs w:val="16"/>
    </w:rPr>
  </w:style>
  <w:style w:type="paragraph" w:styleId="CommentText">
    <w:name w:val="annotation text"/>
    <w:basedOn w:val="Normal"/>
    <w:link w:val="CommentTextChar"/>
    <w:uiPriority w:val="99"/>
    <w:semiHidden/>
    <w:unhideWhenUsed/>
    <w:rsid w:val="000F2631"/>
    <w:pPr>
      <w:spacing w:line="240" w:lineRule="auto"/>
    </w:pPr>
    <w:rPr>
      <w:sz w:val="20"/>
      <w:szCs w:val="20"/>
    </w:rPr>
  </w:style>
  <w:style w:type="character" w:customStyle="1" w:styleId="CommentTextChar">
    <w:name w:val="Comment Text Char"/>
    <w:basedOn w:val="DefaultParagraphFont"/>
    <w:link w:val="CommentText"/>
    <w:uiPriority w:val="99"/>
    <w:semiHidden/>
    <w:rsid w:val="000F2631"/>
    <w:rPr>
      <w:sz w:val="20"/>
      <w:szCs w:val="20"/>
    </w:rPr>
  </w:style>
  <w:style w:type="paragraph" w:styleId="CommentSubject">
    <w:name w:val="annotation subject"/>
    <w:basedOn w:val="CommentText"/>
    <w:next w:val="CommentText"/>
    <w:link w:val="CommentSubjectChar"/>
    <w:uiPriority w:val="99"/>
    <w:semiHidden/>
    <w:unhideWhenUsed/>
    <w:rsid w:val="000F2631"/>
    <w:rPr>
      <w:b/>
      <w:bCs/>
    </w:rPr>
  </w:style>
  <w:style w:type="character" w:customStyle="1" w:styleId="CommentSubjectChar">
    <w:name w:val="Comment Subject Char"/>
    <w:basedOn w:val="CommentTextChar"/>
    <w:link w:val="CommentSubject"/>
    <w:uiPriority w:val="99"/>
    <w:semiHidden/>
    <w:rsid w:val="000F2631"/>
    <w:rPr>
      <w:b/>
      <w:bCs/>
      <w:sz w:val="20"/>
      <w:szCs w:val="20"/>
    </w:rPr>
  </w:style>
  <w:style w:type="paragraph" w:styleId="BalloonText">
    <w:name w:val="Balloon Text"/>
    <w:basedOn w:val="Normal"/>
    <w:link w:val="BalloonTextChar"/>
    <w:uiPriority w:val="99"/>
    <w:semiHidden/>
    <w:unhideWhenUsed/>
    <w:rsid w:val="000F26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2631"/>
    <w:rPr>
      <w:rFonts w:ascii="Segoe UI" w:hAnsi="Segoe UI" w:cs="Segoe UI"/>
      <w:sz w:val="18"/>
      <w:szCs w:val="18"/>
    </w:rPr>
  </w:style>
  <w:style w:type="table" w:styleId="TableGrid">
    <w:name w:val="Table Grid"/>
    <w:basedOn w:val="TableNormal"/>
    <w:uiPriority w:val="59"/>
    <w:rsid w:val="007F4D7C"/>
    <w:pPr>
      <w:spacing w:after="0" w:line="240" w:lineRule="auto"/>
    </w:pPr>
    <w:rPr>
      <w:rFonts w:ascii="Calibri" w:eastAsia="Calibri" w:hAnsi="Calibri" w:cs="Calibri"/>
      <w:color w:val="00000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3B3A"/>
    <w:rPr>
      <w:color w:val="0563C1" w:themeColor="hyperlink"/>
      <w:u w:val="single"/>
    </w:rPr>
  </w:style>
  <w:style w:type="paragraph" w:styleId="ListParagraph">
    <w:name w:val="List Paragraph"/>
    <w:basedOn w:val="Normal"/>
    <w:uiPriority w:val="34"/>
    <w:qFormat/>
    <w:rsid w:val="00773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81141">
      <w:bodyDiv w:val="1"/>
      <w:marLeft w:val="0"/>
      <w:marRight w:val="0"/>
      <w:marTop w:val="0"/>
      <w:marBottom w:val="0"/>
      <w:divBdr>
        <w:top w:val="none" w:sz="0" w:space="0" w:color="auto"/>
        <w:left w:val="none" w:sz="0" w:space="0" w:color="auto"/>
        <w:bottom w:val="none" w:sz="0" w:space="0" w:color="auto"/>
        <w:right w:val="none" w:sz="0" w:space="0" w:color="auto"/>
      </w:divBdr>
      <w:divsChild>
        <w:div w:id="1271161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customXml" Target="../customXml/item1.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FCBA7043CA4964EBE72C8E160DC2A24" ma:contentTypeVersion="2" ma:contentTypeDescription="Crear nuevo documento." ma:contentTypeScope="" ma:versionID="d2bac4eb48276ba079be9dfd5b14a178">
  <xsd:schema xmlns:xsd="http://www.w3.org/2001/XMLSchema" xmlns:xs="http://www.w3.org/2001/XMLSchema" xmlns:p="http://schemas.microsoft.com/office/2006/metadata/properties" xmlns:ns2="8eb5f810-5ab0-433e-9dd5-29827d663b58" targetNamespace="http://schemas.microsoft.com/office/2006/metadata/properties" ma:root="true" ma:fieldsID="f42f8e692e605520cd0eaddfdbe1c074" ns2:_="">
    <xsd:import namespace="8eb5f810-5ab0-433e-9dd5-29827d663b5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b5f810-5ab0-433e-9dd5-29827d663b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13B429-D1C5-4361-87E5-FE381F4C418A}"/>
</file>

<file path=customXml/itemProps2.xml><?xml version="1.0" encoding="utf-8"?>
<ds:datastoreItem xmlns:ds="http://schemas.openxmlformats.org/officeDocument/2006/customXml" ds:itemID="{675BF482-C9A0-471D-992C-F4840995B9E5}"/>
</file>

<file path=customXml/itemProps3.xml><?xml version="1.0" encoding="utf-8"?>
<ds:datastoreItem xmlns:ds="http://schemas.openxmlformats.org/officeDocument/2006/customXml" ds:itemID="{F26C57D6-851E-4219-87B2-905BAEC5FF78}"/>
</file>

<file path=docProps/app.xml><?xml version="1.0" encoding="utf-8"?>
<Properties xmlns="http://schemas.openxmlformats.org/officeDocument/2006/extended-properties" xmlns:vt="http://schemas.openxmlformats.org/officeDocument/2006/docPropsVTypes">
  <Template>Normal</Template>
  <TotalTime>140</TotalTime>
  <Pages>4</Pages>
  <Words>1392</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Isleem - MDM WB Field.co</dc:creator>
  <cp:keywords/>
  <dc:description/>
  <cp:lastModifiedBy>FieldCo MDM Palestine Gaza</cp:lastModifiedBy>
  <cp:revision>5</cp:revision>
  <dcterms:created xsi:type="dcterms:W3CDTF">2018-12-26T08:34:00Z</dcterms:created>
  <dcterms:modified xsi:type="dcterms:W3CDTF">2018-12-26T15:02:00Z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0x0101001FCBA7043CA4964EBE72C8E160DC2A24</vt:lpwstr>
  </property>
</Properties>
</file>