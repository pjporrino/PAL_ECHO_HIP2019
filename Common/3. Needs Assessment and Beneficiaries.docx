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people.xml" ContentType="application/vnd.openxmlformats-officedocument.wordprocessingml.people+xml"/>
  <Override PartName="/word/fontTable.xml" ContentType="application/vnd.openxmlformats-officedocument.wordprocessingml.fontTable+xml"/>
  <Override PartName="/docProps/app.xml" ContentType="application/vnd.openxmlformats-officedocument.extended-properties+xml"/>
  <Override PartName="/word/activeX/activeX8.xml" ContentType="application/vnd.ms-office.activeX+xml"/>
  <Override PartName="/word/activeX/activeX3.xml" ContentType="application/vnd.ms-office.activeX+xml"/>
  <Override PartName="/word/activeX/activeX2.xml" ContentType="application/vnd.ms-office.activeX+xml"/>
  <Override PartName="/word/activeX/activeX1.xml" ContentType="application/vnd.ms-office.activeX+xml"/>
  <Override PartName="/word/activeX/activeX4.xml" ContentType="application/vnd.ms-office.activeX+xml"/>
  <Override PartName="/word/activeX/activeX5.xml" ContentType="application/vnd.ms-office.activeX+xml"/>
  <Override PartName="/word/numbering.xml" ContentType="application/vnd.openxmlformats-officedocument.wordprocessingml.numbering+xml"/>
  <Override PartName="/word/activeX/activeX7.xml" ContentType="application/vnd.ms-office.activeX+xml"/>
  <Override PartName="/word/activeX/activeX6.xml" ContentType="application/vnd.ms-office.activeX+xml"/>
  <Override PartName="/word/activeX/activeX9.xml" ContentType="application/vnd.ms-office.activeX+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9BAF1" w14:textId="77777777" w:rsidR="00E34A18" w:rsidRDefault="008B0680">
      <w:pPr>
        <w:rPr>
          <w:rStyle w:val="align-left"/>
        </w:rPr>
      </w:pPr>
      <w:r>
        <w:rPr>
          <w:rStyle w:val="align-left"/>
        </w:rPr>
        <w:t>3.2 Beneficiaries</w:t>
      </w:r>
    </w:p>
    <w:p w14:paraId="4505A497" w14:textId="77777777" w:rsidR="008B0680" w:rsidRDefault="008B0680" w:rsidP="008B0680">
      <w:pPr>
        <w:spacing w:after="0" w:line="240" w:lineRule="auto"/>
        <w:rPr>
          <w:rFonts w:ascii="Times New Roman" w:eastAsia="Times New Roman" w:hAnsi="Times New Roman" w:cs="Times New Roman"/>
          <w:sz w:val="24"/>
          <w:szCs w:val="24"/>
        </w:rPr>
      </w:pPr>
      <w:r w:rsidRPr="008B0680">
        <w:rPr>
          <w:rFonts w:ascii="Times New Roman" w:eastAsia="Times New Roman" w:hAnsi="Times New Roman" w:cs="Times New Roman"/>
          <w:sz w:val="24"/>
          <w:szCs w:val="24"/>
        </w:rPr>
        <w:t xml:space="preserve">3.2.3 Does the action specifically target certain groups or vulnerabilities? </w:t>
      </w:r>
    </w:p>
    <w:p w14:paraId="0488040F" w14:textId="77777777" w:rsidR="008B0680" w:rsidRPr="008B0680" w:rsidRDefault="008B0680" w:rsidP="008B0680">
      <w:pPr>
        <w:spacing w:after="0" w:line="240" w:lineRule="auto"/>
        <w:rPr>
          <w:rFonts w:ascii="Times New Roman" w:eastAsia="Times New Roman" w:hAnsi="Times New Roman" w:cs="Times New Roman"/>
          <w:color w:val="FF0000"/>
          <w:sz w:val="24"/>
          <w:szCs w:val="24"/>
        </w:rPr>
      </w:pPr>
      <w:r w:rsidRPr="008B0680">
        <w:rPr>
          <w:color w:val="FF0000"/>
        </w:rPr>
        <w:t>answer the question. If the action exclusively targets one or a few specific groups, you will need to identify them by clicking on the corresponding groups in section 3.2.3.1. See the guidelines for more information.</w:t>
      </w:r>
    </w:p>
    <w:p w14:paraId="711066B3" w14:textId="32B62A99" w:rsidR="008B0680" w:rsidRDefault="008B0680" w:rsidP="008B0680">
      <w:pPr>
        <w:spacing w:after="0" w:line="240" w:lineRule="auto"/>
        <w:rPr>
          <w:rFonts w:ascii="Times New Roman" w:eastAsia="Times New Roman" w:hAnsi="Times New Roman" w:cs="Times New Roman"/>
          <w:sz w:val="24"/>
          <w:szCs w:val="24"/>
        </w:rPr>
      </w:pPr>
      <w:r w:rsidRPr="008B0680">
        <w:rPr>
          <w:rFonts w:ascii="Times New Roman" w:eastAsia="Times New Roman" w:hAnsi="Times New Roman" w:cs="Times New Roman"/>
          <w:sz w:val="24"/>
          <w:szCs w:val="24"/>
        </w:rPr>
        <w:object w:dxaOrig="225" w:dyaOrig="225" w14:anchorId="79EED1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8pt;height:15.6pt" o:ole="">
            <v:imagedata r:id="rId5" o:title=""/>
          </v:shape>
          <w:control r:id="rId6" w:name="DefaultOcxName" w:shapeid="_x0000_i1044"/>
        </w:object>
      </w:r>
      <w:r w:rsidRPr="008B0680">
        <w:rPr>
          <w:rFonts w:ascii="Times New Roman" w:eastAsia="Times New Roman" w:hAnsi="Times New Roman" w:cs="Times New Roman"/>
          <w:sz w:val="24"/>
          <w:szCs w:val="24"/>
        </w:rPr>
        <w:t xml:space="preserve">Yes </w:t>
      </w:r>
      <w:r w:rsidRPr="008B0680">
        <w:rPr>
          <w:rFonts w:ascii="Times New Roman" w:eastAsia="Times New Roman" w:hAnsi="Times New Roman" w:cs="Times New Roman"/>
          <w:sz w:val="24"/>
          <w:szCs w:val="24"/>
        </w:rPr>
        <w:object w:dxaOrig="225" w:dyaOrig="225" w14:anchorId="59F914CB">
          <v:shape id="_x0000_i1047" type="#_x0000_t75" style="width:18pt;height:15.6pt" o:ole="">
            <v:imagedata r:id="rId7" o:title=""/>
          </v:shape>
          <w:control r:id="rId8" w:name="DefaultOcxName1" w:shapeid="_x0000_i1047"/>
        </w:object>
      </w:r>
      <w:r w:rsidRPr="008B0680">
        <w:rPr>
          <w:rFonts w:ascii="Times New Roman" w:eastAsia="Times New Roman" w:hAnsi="Times New Roman" w:cs="Times New Roman"/>
          <w:sz w:val="24"/>
          <w:szCs w:val="24"/>
        </w:rPr>
        <w:t>No</w:t>
      </w:r>
    </w:p>
    <w:p w14:paraId="1D40C429" w14:textId="77777777" w:rsidR="008B0680" w:rsidRDefault="008B0680" w:rsidP="008B0680">
      <w:pPr>
        <w:spacing w:after="0" w:line="240" w:lineRule="auto"/>
        <w:rPr>
          <w:rFonts w:ascii="Times New Roman" w:eastAsia="Times New Roman" w:hAnsi="Times New Roman" w:cs="Times New Roman"/>
          <w:sz w:val="24"/>
          <w:szCs w:val="24"/>
        </w:rPr>
      </w:pPr>
    </w:p>
    <w:p w14:paraId="58B2185C" w14:textId="77777777" w:rsidR="008B0680" w:rsidRPr="008B0680" w:rsidRDefault="008B0680" w:rsidP="008B0680">
      <w:pPr>
        <w:spacing w:after="0" w:line="240" w:lineRule="auto"/>
        <w:rPr>
          <w:rFonts w:ascii="Times New Roman" w:eastAsia="Times New Roman" w:hAnsi="Times New Roman" w:cs="Times New Roman"/>
          <w:sz w:val="24"/>
          <w:szCs w:val="24"/>
        </w:rPr>
      </w:pPr>
    </w:p>
    <w:p w14:paraId="435D557E" w14:textId="77777777" w:rsidR="008B0680" w:rsidRDefault="008B0680" w:rsidP="008B0680">
      <w:pPr>
        <w:spacing w:after="0" w:line="240" w:lineRule="auto"/>
        <w:rPr>
          <w:rStyle w:val="align-left"/>
        </w:rPr>
      </w:pPr>
      <w:r w:rsidRPr="008B0680">
        <w:rPr>
          <w:rStyle w:val="align-left"/>
        </w:rPr>
        <w:t xml:space="preserve">3.2.3.1 If yes, please select the relevant groups/vulnerabilities </w:t>
      </w:r>
    </w:p>
    <w:p w14:paraId="6EA594F8" w14:textId="77777777" w:rsidR="008B0680" w:rsidRPr="008B0680" w:rsidRDefault="008B0680" w:rsidP="008B0680">
      <w:pPr>
        <w:spacing w:after="0" w:line="240" w:lineRule="auto"/>
        <w:rPr>
          <w:color w:val="FF0000"/>
        </w:rPr>
      </w:pPr>
      <w:r w:rsidRPr="008B0680">
        <w:rPr>
          <w:color w:val="FF0000"/>
        </w:rPr>
        <w:t>Click on the group specifically targeted by the action according to the situation at the proposal stage. It is possible to select several groups, but not all.</w:t>
      </w:r>
    </w:p>
    <w:p w14:paraId="6150D1E6" w14:textId="77777777" w:rsidR="008B0680" w:rsidRPr="008B0680" w:rsidRDefault="008B0680" w:rsidP="008B0680">
      <w:pPr>
        <w:spacing w:after="0" w:line="240" w:lineRule="auto"/>
        <w:rPr>
          <w:rStyle w:val="align-left"/>
        </w:rPr>
      </w:pPr>
    </w:p>
    <w:p w14:paraId="74913C4B" w14:textId="1C6A59E2" w:rsidR="008B0680" w:rsidRPr="008B0680" w:rsidRDefault="008B0680" w:rsidP="008B0680">
      <w:pPr>
        <w:spacing w:after="0" w:line="240" w:lineRule="auto"/>
        <w:rPr>
          <w:rStyle w:val="align-left"/>
        </w:rPr>
      </w:pPr>
      <w:r w:rsidRPr="008B0680">
        <w:rPr>
          <w:rStyle w:val="align-left"/>
        </w:rPr>
        <w:object w:dxaOrig="225" w:dyaOrig="225" w14:anchorId="439F8E88">
          <v:shape id="_x0000_i1050" type="#_x0000_t75" style="width:18pt;height:15.6pt" o:ole="">
            <v:imagedata r:id="rId9" o:title=""/>
          </v:shape>
          <w:control r:id="rId10" w:name="DefaultOcxName2" w:shapeid="_x0000_i1050"/>
        </w:object>
      </w:r>
      <w:r w:rsidRPr="008B0680">
        <w:rPr>
          <w:rStyle w:val="align-left"/>
        </w:rPr>
        <w:t>Infants and young children</w:t>
      </w:r>
      <w:r w:rsidRPr="008B0680">
        <w:rPr>
          <w:rStyle w:val="align-left"/>
        </w:rPr>
        <w:object w:dxaOrig="225" w:dyaOrig="225" w14:anchorId="5B2BC8A1">
          <v:shape id="_x0000_i1053" type="#_x0000_t75" style="width:18pt;height:15.6pt" o:ole="">
            <v:imagedata r:id="rId9" o:title=""/>
          </v:shape>
          <w:control r:id="rId11" w:name="DefaultOcxName3" w:shapeid="_x0000_i1053"/>
        </w:object>
      </w:r>
      <w:proofErr w:type="spellStart"/>
      <w:r w:rsidRPr="008B0680">
        <w:rPr>
          <w:rStyle w:val="align-left"/>
        </w:rPr>
        <w:t>Children</w:t>
      </w:r>
      <w:proofErr w:type="spellEnd"/>
      <w:r w:rsidRPr="008B0680">
        <w:rPr>
          <w:rStyle w:val="align-left"/>
        </w:rPr>
        <w:object w:dxaOrig="225" w:dyaOrig="225" w14:anchorId="39BC9E6F">
          <v:shape id="_x0000_i1056" type="#_x0000_t75" style="width:18pt;height:15.6pt" o:ole="">
            <v:imagedata r:id="rId12" o:title=""/>
          </v:shape>
          <w:control r:id="rId13" w:name="DefaultOcxName4" w:shapeid="_x0000_i1056"/>
        </w:object>
      </w:r>
      <w:r w:rsidRPr="008B0680">
        <w:rPr>
          <w:rStyle w:val="align-left"/>
        </w:rPr>
        <w:t>Elderly</w:t>
      </w:r>
      <w:r w:rsidRPr="008B0680">
        <w:rPr>
          <w:rStyle w:val="align-left"/>
        </w:rPr>
        <w:object w:dxaOrig="225" w:dyaOrig="225" w14:anchorId="1416C8EA">
          <v:shape id="_x0000_i1059" type="#_x0000_t75" style="width:18pt;height:15.6pt" o:ole="">
            <v:imagedata r:id="rId12" o:title=""/>
          </v:shape>
          <w:control r:id="rId14" w:name="DefaultOcxName5" w:shapeid="_x0000_i1059"/>
        </w:object>
      </w:r>
      <w:r w:rsidRPr="008B0680">
        <w:rPr>
          <w:rStyle w:val="align-left"/>
        </w:rPr>
        <w:t>Disabled</w:t>
      </w:r>
      <w:r w:rsidRPr="008B0680">
        <w:rPr>
          <w:rStyle w:val="align-left"/>
        </w:rPr>
        <w:object w:dxaOrig="225" w:dyaOrig="225" w14:anchorId="49268283">
          <v:shape id="_x0000_i1062" type="#_x0000_t75" style="width:18pt;height:15.6pt" o:ole="">
            <v:imagedata r:id="rId9" o:title=""/>
          </v:shape>
          <w:control r:id="rId15" w:name="DefaultOcxName6" w:shapeid="_x0000_i1062"/>
        </w:object>
      </w:r>
      <w:r w:rsidRPr="008B0680">
        <w:rPr>
          <w:rStyle w:val="align-left"/>
        </w:rPr>
        <w:t>Male</w:t>
      </w:r>
      <w:r w:rsidRPr="008B0680">
        <w:rPr>
          <w:rStyle w:val="align-left"/>
        </w:rPr>
        <w:object w:dxaOrig="225" w:dyaOrig="225" w14:anchorId="6569BCB2">
          <v:shape id="_x0000_i1065" type="#_x0000_t75" style="width:18pt;height:15.6pt" o:ole="">
            <v:imagedata r:id="rId12" o:title=""/>
          </v:shape>
          <w:control r:id="rId16" w:name="DefaultOcxName7" w:shapeid="_x0000_i1065"/>
        </w:object>
      </w:r>
      <w:r w:rsidRPr="008B0680">
        <w:rPr>
          <w:rStyle w:val="align-left"/>
        </w:rPr>
        <w:t>Female</w:t>
      </w:r>
      <w:r w:rsidRPr="008B0680">
        <w:rPr>
          <w:rStyle w:val="align-left"/>
        </w:rPr>
        <w:object w:dxaOrig="225" w:dyaOrig="225" w14:anchorId="2478E217">
          <v:shape id="_x0000_i1068" type="#_x0000_t75" style="width:18pt;height:15.6pt" o:ole="">
            <v:imagedata r:id="rId12" o:title=""/>
          </v:shape>
          <w:control r:id="rId17" w:name="DefaultOcxName8" w:shapeid="_x0000_i1068"/>
        </w:object>
      </w:r>
      <w:r w:rsidRPr="008B0680">
        <w:rPr>
          <w:rStyle w:val="align-left"/>
        </w:rPr>
        <w:t>PLW</w:t>
      </w:r>
    </w:p>
    <w:p w14:paraId="02C2FDFD" w14:textId="77777777" w:rsidR="008B0680" w:rsidRDefault="008B0680"/>
    <w:p w14:paraId="0D968664" w14:textId="77777777" w:rsidR="008B0680" w:rsidRDefault="008B0680"/>
    <w:p w14:paraId="62AE55A3" w14:textId="77777777" w:rsidR="008B0680" w:rsidRDefault="008B0680"/>
    <w:p w14:paraId="55183E9B" w14:textId="77777777" w:rsidR="008B0680" w:rsidRDefault="008B0680" w:rsidP="00D2628E">
      <w:pPr>
        <w:jc w:val="both"/>
      </w:pPr>
      <w:r>
        <w:t>3.2.4 Beneficiaries: Selection criteria</w:t>
      </w:r>
      <w:r>
        <w:br/>
      </w:r>
      <w:r w:rsidRPr="008B0680">
        <w:rPr>
          <w:color w:val="FF0000"/>
        </w:rPr>
        <w:t>Briefly explain the identification mechanisms and selection criteria. (Bytes limit: 2000)</w:t>
      </w:r>
    </w:p>
    <w:p w14:paraId="1E26ABD5" w14:textId="77777777" w:rsidR="00070028" w:rsidRPr="0058798D" w:rsidRDefault="007D286C" w:rsidP="0007391F">
      <w:pPr>
        <w:autoSpaceDE w:val="0"/>
        <w:autoSpaceDN w:val="0"/>
        <w:adjustRightInd w:val="0"/>
        <w:spacing w:after="0" w:line="240" w:lineRule="auto"/>
        <w:jc w:val="both"/>
      </w:pPr>
      <w:r w:rsidRPr="0058798D">
        <w:t>The beneficiaries of the proposed intervention will be selected based on different criteria based on the nature of each project component.</w:t>
      </w:r>
    </w:p>
    <w:p w14:paraId="4C9AD6F5" w14:textId="23157BE8" w:rsidR="00B716FE" w:rsidRPr="0058798D" w:rsidRDefault="007D286C" w:rsidP="0007391F">
      <w:pPr>
        <w:pStyle w:val="ListParagraph"/>
        <w:numPr>
          <w:ilvl w:val="0"/>
          <w:numId w:val="3"/>
        </w:numPr>
        <w:autoSpaceDE w:val="0"/>
        <w:autoSpaceDN w:val="0"/>
        <w:adjustRightInd w:val="0"/>
        <w:spacing w:after="0" w:line="240" w:lineRule="auto"/>
        <w:jc w:val="both"/>
      </w:pPr>
      <w:r w:rsidRPr="0058798D">
        <w:t xml:space="preserve">MOH </w:t>
      </w:r>
      <w:r w:rsidR="00B716FE" w:rsidRPr="0058798D">
        <w:t>staff</w:t>
      </w:r>
      <w:r w:rsidR="0015440B">
        <w:t xml:space="preserve"> </w:t>
      </w:r>
      <w:proofErr w:type="gramStart"/>
      <w:r w:rsidR="0007391F">
        <w:t>(</w:t>
      </w:r>
      <w:r w:rsidRPr="0058798D">
        <w:t xml:space="preserve"> doctors</w:t>
      </w:r>
      <w:proofErr w:type="gramEnd"/>
      <w:r w:rsidRPr="0058798D">
        <w:t xml:space="preserve"> </w:t>
      </w:r>
      <w:r w:rsidR="0058798D" w:rsidRPr="0058798D">
        <w:t>and</w:t>
      </w:r>
      <w:r w:rsidR="0007391F">
        <w:t xml:space="preserve"> nurses )</w:t>
      </w:r>
      <w:r w:rsidR="0058798D" w:rsidRPr="0058798D">
        <w:t xml:space="preserve"> will</w:t>
      </w:r>
      <w:r w:rsidRPr="0058798D">
        <w:t xml:space="preserve"> be selected through </w:t>
      </w:r>
      <w:r w:rsidR="0058798D" w:rsidRPr="0058798D">
        <w:t>an agreed inclusion criteri</w:t>
      </w:r>
      <w:r w:rsidR="0007391F">
        <w:t>a</w:t>
      </w:r>
      <w:r w:rsidR="00B716FE" w:rsidRPr="0058798D">
        <w:t xml:space="preserve"> with the MOH Primary </w:t>
      </w:r>
      <w:r w:rsidR="0007391F">
        <w:t>H</w:t>
      </w:r>
      <w:r w:rsidR="00B716FE" w:rsidRPr="0058798D">
        <w:t xml:space="preserve">ealth </w:t>
      </w:r>
      <w:r w:rsidR="0007391F">
        <w:t>C</w:t>
      </w:r>
      <w:r w:rsidR="00B716FE" w:rsidRPr="0058798D">
        <w:t xml:space="preserve">are </w:t>
      </w:r>
      <w:r w:rsidR="0007391F">
        <w:t>D</w:t>
      </w:r>
      <w:r w:rsidR="0058798D" w:rsidRPr="0058798D">
        <w:t>irectorate,</w:t>
      </w:r>
      <w:r w:rsidR="00B716FE" w:rsidRPr="0058798D">
        <w:t xml:space="preserve"> based on their work place</w:t>
      </w:r>
      <w:r w:rsidR="0007391F">
        <w:t xml:space="preserve"> and </w:t>
      </w:r>
      <w:r w:rsidR="00B716FE" w:rsidRPr="0058798D">
        <w:t xml:space="preserve">capacities. </w:t>
      </w:r>
      <w:proofErr w:type="gramStart"/>
      <w:r w:rsidR="0007391F">
        <w:t>This criteria</w:t>
      </w:r>
      <w:proofErr w:type="gramEnd"/>
      <w:r w:rsidR="00B716FE" w:rsidRPr="0058798D">
        <w:t xml:space="preserve"> will be introduced </w:t>
      </w:r>
      <w:r w:rsidR="0007391F">
        <w:t xml:space="preserve">in order </w:t>
      </w:r>
      <w:r w:rsidR="00B716FE" w:rsidRPr="0058798D">
        <w:t xml:space="preserve">to be able to select 180 staff of the targeted 15 PHC allocated geographically in the areas of the DES </w:t>
      </w:r>
      <w:r w:rsidR="0058798D" w:rsidRPr="0058798D">
        <w:t>as the</w:t>
      </w:r>
      <w:r w:rsidR="00B716FE" w:rsidRPr="0058798D">
        <w:t xml:space="preserve"> first phase of the intervention</w:t>
      </w:r>
      <w:r w:rsidR="0007391F">
        <w:t>.</w:t>
      </w:r>
      <w:r w:rsidR="00B716FE" w:rsidRPr="0058798D">
        <w:t xml:space="preserve"> </w:t>
      </w:r>
    </w:p>
    <w:p w14:paraId="6B3540E7" w14:textId="77777777" w:rsidR="0007391F" w:rsidRDefault="0007391F" w:rsidP="0007391F">
      <w:pPr>
        <w:pStyle w:val="ListParagraph"/>
        <w:numPr>
          <w:ilvl w:val="0"/>
          <w:numId w:val="3"/>
        </w:numPr>
        <w:autoSpaceDE w:val="0"/>
        <w:autoSpaceDN w:val="0"/>
        <w:adjustRightInd w:val="0"/>
        <w:spacing w:after="0" w:line="240" w:lineRule="auto"/>
        <w:jc w:val="both"/>
      </w:pPr>
      <w:r>
        <w:t>I</w:t>
      </w:r>
      <w:r w:rsidR="00027C09" w:rsidRPr="0058798D">
        <w:t xml:space="preserve">n coordination with different clusters, </w:t>
      </w:r>
      <w:r w:rsidR="0058798D" w:rsidRPr="0058798D">
        <w:t>especially</w:t>
      </w:r>
      <w:r w:rsidR="00027C09" w:rsidRPr="0058798D">
        <w:t xml:space="preserve"> with eh shelter cluster, local communities will be selected in the identified area of possible hosting </w:t>
      </w:r>
      <w:r>
        <w:t xml:space="preserve">locations in times of crises and presence of forced displacement population, </w:t>
      </w:r>
      <w:r w:rsidR="00027C09" w:rsidRPr="0058798D">
        <w:t xml:space="preserve"> identification of CBOS in the area, 200 community </w:t>
      </w:r>
      <w:r w:rsidR="0058798D">
        <w:t xml:space="preserve">members </w:t>
      </w:r>
      <w:r w:rsidR="00027C09" w:rsidRPr="0058798D">
        <w:t xml:space="preserve">will be selected from hosting communities to be trained to </w:t>
      </w:r>
      <w:r w:rsidR="0058798D" w:rsidRPr="0058798D">
        <w:t>disseminate</w:t>
      </w:r>
      <w:r w:rsidR="00027C09" w:rsidRPr="0058798D">
        <w:t xml:space="preserve"> information during crises, Moreover, </w:t>
      </w:r>
      <w:r w:rsidR="0058798D">
        <w:t xml:space="preserve">one to two universities will be targeted for the massive CPR training based on the geographical location of the branches in order to be able to cover the majority  of the Gaza strip </w:t>
      </w:r>
      <w:r w:rsidR="00B716FE" w:rsidRPr="0058798D">
        <w:t xml:space="preserve"> </w:t>
      </w:r>
    </w:p>
    <w:p w14:paraId="7507DE31" w14:textId="77777777" w:rsidR="00D2628E" w:rsidRDefault="00D2628E" w:rsidP="0007391F">
      <w:pPr>
        <w:pStyle w:val="ListParagraph"/>
        <w:numPr>
          <w:ilvl w:val="0"/>
          <w:numId w:val="3"/>
        </w:numPr>
        <w:autoSpaceDE w:val="0"/>
        <w:autoSpaceDN w:val="0"/>
        <w:adjustRightInd w:val="0"/>
        <w:spacing w:after="0" w:line="240" w:lineRule="auto"/>
        <w:jc w:val="both"/>
      </w:pPr>
      <w:r>
        <w:t xml:space="preserve">In the WB the MHPSS Emergency Responses will target all the accessible direct and indirect victims impacted by the IHL violation related to conflict with a measure focus on victims of Demolitions, displacement, Settlers related violence and excessive use of force by the Israeli security forces. This intervention will directly target children, adolescents, adults and elderly in both Ramallah and east Jerusalem. MDM and ACCE psychoeducation sessions and awareness campaigns will be a general invitation for the community members vulnerable to IHL violations such as the vulnerable people (repeated demolitions, proximity to settlements, military instalments, demonstration places….), based on MDM field experience during 2017 and 2018, </w:t>
      </w:r>
      <w:proofErr w:type="gramStart"/>
      <w:r>
        <w:t>the majority of</w:t>
      </w:r>
      <w:proofErr w:type="gramEnd"/>
      <w:r>
        <w:t xml:space="preserve"> the participants within the awareness sessions are females. Within this action MDM will increase the efforts of increasing the number of male participants through the cooperation and coordination with CBOs and village councils. </w:t>
      </w:r>
    </w:p>
    <w:p w14:paraId="49E3FCCE" w14:textId="77777777" w:rsidR="007F0E5D" w:rsidRDefault="007F0E5D" w:rsidP="00D2628E">
      <w:pPr>
        <w:jc w:val="both"/>
      </w:pPr>
    </w:p>
    <w:p w14:paraId="4A66402E" w14:textId="77777777" w:rsidR="008B0680" w:rsidRDefault="008B0680">
      <w:r>
        <w:t>3.2.5 Beneficiaries: Involvement of beneficiaries in the action</w:t>
      </w:r>
    </w:p>
    <w:p w14:paraId="4FB8FA47" w14:textId="77777777" w:rsidR="008B0680" w:rsidRDefault="008B0680">
      <w:pPr>
        <w:rPr>
          <w:color w:val="FF0000"/>
        </w:rPr>
      </w:pPr>
      <w:r w:rsidRPr="008B0680">
        <w:rPr>
          <w:color w:val="FF0000"/>
        </w:rPr>
        <w:t>Explain the involvement of the beneficiaries and affected population in the design, implementation and evaluation of the action. In exceptional cases, when it was not possible to involve the beneficiaries, provide an explanation here. (Bytes limit: 2000)</w:t>
      </w:r>
    </w:p>
    <w:p w14:paraId="06666045" w14:textId="02893EF8" w:rsidR="000101E1" w:rsidRDefault="000101E1">
      <w:pPr>
        <w:rPr>
          <w:color w:val="FF0000"/>
        </w:rPr>
      </w:pPr>
    </w:p>
    <w:p w14:paraId="7758AB48" w14:textId="14D45AC7" w:rsidR="00EC0C39" w:rsidRPr="00E35513" w:rsidRDefault="003319BD" w:rsidP="00E35513">
      <w:pPr>
        <w:jc w:val="both"/>
      </w:pPr>
      <w:r w:rsidRPr="00E35513">
        <w:t>As was mentioned previously</w:t>
      </w:r>
      <w:r w:rsidR="0052696D" w:rsidRPr="00E35513">
        <w:t xml:space="preserve">, the </w:t>
      </w:r>
      <w:r w:rsidR="00871E6E" w:rsidRPr="00E35513">
        <w:t>closed</w:t>
      </w:r>
      <w:r w:rsidR="00871E6E" w:rsidRPr="00E35513">
        <w:t xml:space="preserve"> </w:t>
      </w:r>
      <w:r w:rsidR="0052696D" w:rsidRPr="00E35513">
        <w:t>prese</w:t>
      </w:r>
      <w:r w:rsidR="00871E6E">
        <w:t xml:space="preserve">nce of </w:t>
      </w:r>
      <w:r w:rsidR="00871E6E" w:rsidRPr="00E35513">
        <w:t>MDM</w:t>
      </w:r>
      <w:r w:rsidR="0052696D" w:rsidRPr="00E35513">
        <w:t xml:space="preserve"> in Palestine </w:t>
      </w:r>
      <w:r w:rsidR="00871E6E" w:rsidRPr="00E35513">
        <w:t>in the field</w:t>
      </w:r>
      <w:r w:rsidR="00C94086">
        <w:t>s</w:t>
      </w:r>
      <w:r w:rsidR="00871E6E" w:rsidRPr="00E35513">
        <w:t xml:space="preserve"> of operation in Gaza and WB</w:t>
      </w:r>
      <w:r w:rsidR="00871E6E">
        <w:t>,</w:t>
      </w:r>
      <w:r w:rsidR="00871E6E" w:rsidRPr="00E35513">
        <w:t xml:space="preserve"> </w:t>
      </w:r>
      <w:r w:rsidR="0052696D" w:rsidRPr="00E35513">
        <w:t>considering</w:t>
      </w:r>
      <w:r w:rsidR="00871E6E">
        <w:t xml:space="preserve"> as </w:t>
      </w:r>
      <w:r w:rsidR="00C94086">
        <w:t xml:space="preserve">priority </w:t>
      </w:r>
      <w:r w:rsidR="00C94086" w:rsidRPr="00E35513">
        <w:t>the</w:t>
      </w:r>
      <w:r w:rsidR="0052696D" w:rsidRPr="00E35513">
        <w:t xml:space="preserve"> needs of the most affected population</w:t>
      </w:r>
      <w:r w:rsidR="00871E6E">
        <w:t>;</w:t>
      </w:r>
      <w:r w:rsidR="0052696D" w:rsidRPr="00E35513">
        <w:t xml:space="preserve"> emphasizes the design </w:t>
      </w:r>
      <w:r w:rsidR="00C94086" w:rsidRPr="00E35513">
        <w:t xml:space="preserve">of </w:t>
      </w:r>
      <w:r w:rsidR="00C94086">
        <w:t>its</w:t>
      </w:r>
      <w:r w:rsidR="00871E6E">
        <w:t xml:space="preserve"> </w:t>
      </w:r>
      <w:r w:rsidR="0052696D" w:rsidRPr="00E35513">
        <w:t>intervention</w:t>
      </w:r>
      <w:r w:rsidR="00871E6E">
        <w:t>s</w:t>
      </w:r>
      <w:r w:rsidR="0052696D" w:rsidRPr="00E35513">
        <w:t xml:space="preserve"> considering the real</w:t>
      </w:r>
      <w:r w:rsidR="00871E6E">
        <w:t xml:space="preserve"> and actual</w:t>
      </w:r>
      <w:r w:rsidR="0052696D" w:rsidRPr="00E35513">
        <w:t xml:space="preserve"> needs of the targeted groups. In Gaza; </w:t>
      </w:r>
      <w:r w:rsidR="00847FD2" w:rsidRPr="00E35513">
        <w:t xml:space="preserve"> at </w:t>
      </w:r>
      <w:r w:rsidR="00AC54DA" w:rsidRPr="00E35513">
        <w:t xml:space="preserve">institutional </w:t>
      </w:r>
      <w:r w:rsidR="00871E6E">
        <w:t xml:space="preserve"> and  </w:t>
      </w:r>
      <w:r w:rsidR="00E35513" w:rsidRPr="00E35513">
        <w:t xml:space="preserve">community </w:t>
      </w:r>
      <w:r w:rsidR="00AC54DA" w:rsidRPr="00E35513">
        <w:t>l</w:t>
      </w:r>
      <w:r w:rsidR="00847FD2" w:rsidRPr="00E35513">
        <w:t xml:space="preserve">evel, MDM being as </w:t>
      </w:r>
      <w:r w:rsidR="00871E6E">
        <w:t>member</w:t>
      </w:r>
      <w:r w:rsidR="00847FD2" w:rsidRPr="00E35513">
        <w:t xml:space="preserve"> in different clusters and Key actor in the field of emergency  </w:t>
      </w:r>
      <w:r w:rsidR="00AC54DA" w:rsidRPr="00E35513">
        <w:t xml:space="preserve">preparedness and response , the continuous </w:t>
      </w:r>
      <w:r w:rsidR="00C55D48" w:rsidRPr="00E35513">
        <w:t xml:space="preserve"> the presence of MD</w:t>
      </w:r>
      <w:r w:rsidR="00B63903" w:rsidRPr="00E35513">
        <w:t xml:space="preserve">M medical team </w:t>
      </w:r>
      <w:r w:rsidR="00AC54DA" w:rsidRPr="00E35513">
        <w:t xml:space="preserve">at PHC or/ and hospitals </w:t>
      </w:r>
      <w:r w:rsidR="00B63903" w:rsidRPr="00E35513">
        <w:t>level</w:t>
      </w:r>
      <w:r w:rsidR="00C94086">
        <w:t xml:space="preserve"> and</w:t>
      </w:r>
      <w:r w:rsidR="00B63903" w:rsidRPr="00E35513">
        <w:t xml:space="preserve"> the direct involvement with the</w:t>
      </w:r>
      <w:r w:rsidR="00C55D48" w:rsidRPr="00E35513">
        <w:t xml:space="preserve"> </w:t>
      </w:r>
      <w:r w:rsidR="00B63903" w:rsidRPr="00E35513">
        <w:t>beneficiaries</w:t>
      </w:r>
      <w:r w:rsidR="00C94086">
        <w:t xml:space="preserve"> at community level , </w:t>
      </w:r>
      <w:r w:rsidR="00C55D48" w:rsidRPr="00E35513">
        <w:t>will allow MDM</w:t>
      </w:r>
      <w:r w:rsidR="00B63903" w:rsidRPr="00E35513">
        <w:t xml:space="preserve"> to involve </w:t>
      </w:r>
      <w:r w:rsidR="00EA5061" w:rsidRPr="00E35513">
        <w:t>beneficiaries</w:t>
      </w:r>
      <w:r w:rsidR="00B63903" w:rsidRPr="00E35513">
        <w:t xml:space="preserve"> in all project phases</w:t>
      </w:r>
      <w:r w:rsidR="00C704E1">
        <w:t xml:space="preserve"> to a</w:t>
      </w:r>
      <w:r w:rsidR="00C94086">
        <w:t xml:space="preserve"> possible extent </w:t>
      </w:r>
      <w:r w:rsidR="00B63903" w:rsidRPr="00E35513">
        <w:t xml:space="preserve">, designing methodologies of intervention , identification of needs , observing the quality and giving the  needed feedback </w:t>
      </w:r>
      <w:r w:rsidR="00C55D48" w:rsidRPr="00E35513">
        <w:t xml:space="preserve"> </w:t>
      </w:r>
      <w:r w:rsidR="00EA5061" w:rsidRPr="00E35513">
        <w:t xml:space="preserve">to  maintain </w:t>
      </w:r>
      <w:r w:rsidR="00C55D48" w:rsidRPr="00E35513">
        <w:t xml:space="preserve"> the </w:t>
      </w:r>
      <w:r w:rsidR="00EA5061" w:rsidRPr="00E35513">
        <w:t>quality</w:t>
      </w:r>
      <w:r w:rsidR="00C55D48" w:rsidRPr="00E35513">
        <w:t xml:space="preserve"> of the intervention and to evaluate day to day the feedback </w:t>
      </w:r>
      <w:r w:rsidR="00EA5061" w:rsidRPr="00E35513">
        <w:t>,</w:t>
      </w:r>
      <w:r w:rsidR="00C55D48" w:rsidRPr="00E35513">
        <w:t>satisfaction and/or complain</w:t>
      </w:r>
      <w:r w:rsidR="00E35513" w:rsidRPr="00E35513">
        <w:t>.</w:t>
      </w:r>
      <w:r w:rsidR="00C55D48" w:rsidRPr="00E35513">
        <w:t xml:space="preserve"> </w:t>
      </w:r>
      <w:r w:rsidR="00306357" w:rsidRPr="00E35513">
        <w:t xml:space="preserve">In WB; </w:t>
      </w:r>
      <w:r w:rsidR="00E35513" w:rsidRPr="00E35513">
        <w:t xml:space="preserve">The </w:t>
      </w:r>
      <w:r w:rsidR="00EC0C39">
        <w:t xml:space="preserve">presence of MDM ensures a solid link with the authorities and communities for the preparation and implementation of its projects. MDM keeps a continuous communication with community members involved in critical incidents through village councils and community leaders and with ministries and other MHPSS providers. This participatory approach is in line with the Strategic plan of MHPSS of the MOH, the Humanitarian Needs Overview and the Strategic Response Plan of the Protection Cluster. Moreover, MDM works closely with the Community Eyes Watches, village councils and CBOs to trigger assistance in case of a traumatic. MDM is continuously monitoring what the participants of psychoeducation need and </w:t>
      </w:r>
      <w:r w:rsidR="00EC0C39" w:rsidRPr="00EC0C39">
        <w:t>what they believe MDM should focus on. The technical team members share these recommendat</w:t>
      </w:r>
      <w:r w:rsidR="00EC0C39">
        <w:t xml:space="preserve">ions with MDM technical coordination team to adjust and adapt the activities according to the needs. Within this action a satisfaction questioner will be administered with the victims of traumatic incidents and the psychoeducation sessions participants. </w:t>
      </w:r>
    </w:p>
    <w:p w14:paraId="1FAFF13A" w14:textId="77777777" w:rsidR="00295A54" w:rsidRDefault="00295A54" w:rsidP="00EC0C39">
      <w:pPr>
        <w:jc w:val="both"/>
      </w:pPr>
    </w:p>
    <w:p w14:paraId="3BC61284" w14:textId="77777777" w:rsidR="008B0680" w:rsidRDefault="00EC0C39" w:rsidP="00295A54">
      <w:pPr>
        <w:jc w:val="both"/>
      </w:pPr>
      <w:r>
        <w:t xml:space="preserve"> </w:t>
      </w:r>
      <w:r w:rsidR="008B0680">
        <w:t>3.2.6 Beneficiaries: More details on beneficiaries</w:t>
      </w:r>
    </w:p>
    <w:p w14:paraId="38C120A1" w14:textId="77777777" w:rsidR="008B0680" w:rsidRDefault="008B0680">
      <w:pPr>
        <w:rPr>
          <w:color w:val="FF0000"/>
        </w:rPr>
      </w:pPr>
      <w:r w:rsidRPr="008B0680">
        <w:rPr>
          <w:color w:val="FF0000"/>
        </w:rPr>
        <w:t>When needed, provide more information on the specificities of the direct beneficiaries or potential indirect beneficiaries. Explain the difficulties to capture valuable information. Do not repeat information already provided in other sections. In case it was not possible to provide figures in section 3.2.2 (Disaggregated data), include a brief explanation in this field. (Bytes limit: 2000</w:t>
      </w:r>
    </w:p>
    <w:p w14:paraId="7FC50FDE" w14:textId="77777777" w:rsidR="00932AE8" w:rsidRDefault="00932AE8">
      <w:pPr>
        <w:rPr>
          <w:color w:val="FF0000"/>
        </w:rPr>
      </w:pPr>
    </w:p>
    <w:p w14:paraId="548D1E39" w14:textId="77777777" w:rsidR="00932AE8" w:rsidRDefault="00932AE8">
      <w:pPr>
        <w:rPr>
          <w:color w:val="FF0000"/>
        </w:rPr>
      </w:pPr>
    </w:p>
    <w:p w14:paraId="1280D0BC" w14:textId="77777777" w:rsidR="00932AE8" w:rsidRDefault="00932AE8">
      <w:pPr>
        <w:rPr>
          <w:color w:val="FF0000"/>
        </w:rPr>
      </w:pPr>
    </w:p>
    <w:p w14:paraId="176BB4A4" w14:textId="77777777" w:rsidR="00CE42BB" w:rsidRDefault="00CE42BB" w:rsidP="00B83B45">
      <w:pPr>
        <w:rPr>
          <w:color w:val="FF0000"/>
        </w:rPr>
      </w:pPr>
    </w:p>
    <w:p w14:paraId="3E724FE3" w14:textId="282B8F44" w:rsidR="00CE42BB" w:rsidRPr="00933CE8" w:rsidRDefault="00CE42BB" w:rsidP="000F60D1">
      <w:pPr>
        <w:jc w:val="both"/>
      </w:pPr>
      <w:r w:rsidRPr="00933CE8">
        <w:t xml:space="preserve">As the proposed intervention has different components’ </w:t>
      </w:r>
      <w:r w:rsidR="00877DF0" w:rsidRPr="00933CE8">
        <w:t>beneficiaries</w:t>
      </w:r>
      <w:r w:rsidRPr="00933CE8">
        <w:t xml:space="preserve"> </w:t>
      </w:r>
      <w:r w:rsidR="00D6359F" w:rsidRPr="00933CE8">
        <w:t>specifies</w:t>
      </w:r>
      <w:r w:rsidRPr="00933CE8">
        <w:t xml:space="preserve"> as illustrated below: </w:t>
      </w:r>
    </w:p>
    <w:p w14:paraId="63CB470D" w14:textId="44CAED18" w:rsidR="00721BBB" w:rsidRPr="00933CE8" w:rsidRDefault="00CE42BB" w:rsidP="000F60D1">
      <w:pPr>
        <w:jc w:val="both"/>
      </w:pPr>
      <w:r w:rsidRPr="00933CE8">
        <w:t>D</w:t>
      </w:r>
      <w:r w:rsidR="003678A1" w:rsidRPr="00933CE8">
        <w:t>ES</w:t>
      </w:r>
      <w:r w:rsidRPr="00933CE8">
        <w:t xml:space="preserve">: </w:t>
      </w:r>
      <w:r w:rsidR="003678A1" w:rsidRPr="00933CE8">
        <w:t xml:space="preserve"> T</w:t>
      </w:r>
      <w:r w:rsidR="002D24C5" w:rsidRPr="00933CE8">
        <w:t xml:space="preserve">he </w:t>
      </w:r>
      <w:r w:rsidR="00383FE6" w:rsidRPr="00933CE8">
        <w:t>beneficiaries</w:t>
      </w:r>
      <w:r w:rsidR="003678A1" w:rsidRPr="00933CE8">
        <w:t xml:space="preserve"> of the </w:t>
      </w:r>
      <w:r w:rsidR="00877DF0" w:rsidRPr="00933CE8">
        <w:t>intervention depends</w:t>
      </w:r>
      <w:r w:rsidR="003678A1" w:rsidRPr="00933CE8">
        <w:t xml:space="preserve"> m</w:t>
      </w:r>
      <w:r w:rsidR="002D24C5" w:rsidRPr="00933CE8">
        <w:t xml:space="preserve">ainly on a </w:t>
      </w:r>
      <w:r w:rsidR="00721BBB" w:rsidRPr="00933CE8">
        <w:t xml:space="preserve">scenario </w:t>
      </w:r>
      <w:r w:rsidR="003678A1" w:rsidRPr="00933CE8">
        <w:t xml:space="preserve">assumption of   forced </w:t>
      </w:r>
      <w:r w:rsidR="002C35B9" w:rsidRPr="00933CE8">
        <w:t xml:space="preserve">displacement based </w:t>
      </w:r>
      <w:r w:rsidR="0047343E" w:rsidRPr="00933CE8">
        <w:t>on 2014</w:t>
      </w:r>
      <w:r w:rsidR="003678A1" w:rsidRPr="00933CE8">
        <w:t xml:space="preserve"> war experience, that could be tota</w:t>
      </w:r>
      <w:r w:rsidR="002D24C5" w:rsidRPr="00933CE8">
        <w:t>ll</w:t>
      </w:r>
      <w:r w:rsidR="003678A1" w:rsidRPr="00933CE8">
        <w:t xml:space="preserve">y different </w:t>
      </w:r>
      <w:r w:rsidR="002D24C5" w:rsidRPr="00933CE8">
        <w:t xml:space="preserve">in any possible future crises. Under the same assumption, it will not be easy to identify direct </w:t>
      </w:r>
      <w:r w:rsidR="00877DF0" w:rsidRPr="00933CE8">
        <w:t>benefiters</w:t>
      </w:r>
      <w:r w:rsidR="002D24C5" w:rsidRPr="00933CE8">
        <w:t xml:space="preserve"> at the time of project </w:t>
      </w:r>
      <w:r w:rsidR="00877DF0" w:rsidRPr="00933CE8">
        <w:t>implementation</w:t>
      </w:r>
      <w:r w:rsidR="000F60D1" w:rsidRPr="00933CE8">
        <w:t xml:space="preserve"> for this component</w:t>
      </w:r>
      <w:r w:rsidR="002C35B9" w:rsidRPr="00933CE8">
        <w:t xml:space="preserve"> a part of the potential displaced population in </w:t>
      </w:r>
      <w:r w:rsidR="0047343E" w:rsidRPr="00933CE8">
        <w:t>crises and</w:t>
      </w:r>
      <w:r w:rsidR="002C35B9" w:rsidRPr="00933CE8">
        <w:t xml:space="preserve"> the catchment population of the targeted area. </w:t>
      </w:r>
      <w:r w:rsidR="000F60D1" w:rsidRPr="00933CE8">
        <w:t xml:space="preserve">  </w:t>
      </w:r>
      <w:r w:rsidR="002D24C5" w:rsidRPr="00933CE8">
        <w:t xml:space="preserve"> </w:t>
      </w:r>
    </w:p>
    <w:p w14:paraId="2B502805" w14:textId="67B14DE1" w:rsidR="00932AE8" w:rsidRPr="00933CE8" w:rsidRDefault="000F60D1" w:rsidP="000F60D1">
      <w:pPr>
        <w:jc w:val="both"/>
      </w:pPr>
      <w:r w:rsidRPr="00933CE8">
        <w:t>PHC:</w:t>
      </w:r>
      <w:r w:rsidR="00CE42BB" w:rsidRPr="00933CE8">
        <w:t xml:space="preserve"> </w:t>
      </w:r>
      <w:r w:rsidR="0047343E" w:rsidRPr="00933CE8">
        <w:t>T</w:t>
      </w:r>
      <w:r w:rsidR="00CE42BB" w:rsidRPr="00933CE8">
        <w:t xml:space="preserve">he main </w:t>
      </w:r>
      <w:r w:rsidRPr="00933CE8">
        <w:t>concerns within</w:t>
      </w:r>
      <w:r w:rsidR="00CE42BB" w:rsidRPr="00933CE8">
        <w:t xml:space="preserve"> the </w:t>
      </w:r>
      <w:r w:rsidRPr="00933CE8">
        <w:t xml:space="preserve">intervention </w:t>
      </w:r>
      <w:r w:rsidR="00CE42BB" w:rsidRPr="00933CE8">
        <w:t xml:space="preserve">would be </w:t>
      </w:r>
      <w:r w:rsidR="0047343E" w:rsidRPr="00933CE8">
        <w:t>that</w:t>
      </w:r>
      <w:r w:rsidR="00CE42BB" w:rsidRPr="00933CE8">
        <w:t xml:space="preserve"> the project will not be able to cover the capacitation of all staff in the targeted PHC due to that a selection criterial will be put in place</w:t>
      </w:r>
      <w:r w:rsidRPr="00933CE8">
        <w:t xml:space="preserve"> </w:t>
      </w:r>
      <w:r w:rsidR="0047343E" w:rsidRPr="00933CE8">
        <w:t>to</w:t>
      </w:r>
      <w:r w:rsidRPr="00933CE8">
        <w:t xml:space="preserve"> select 180 staff </w:t>
      </w:r>
      <w:r w:rsidR="0047343E" w:rsidRPr="00933CE8">
        <w:t>members</w:t>
      </w:r>
      <w:r w:rsidRPr="00933CE8">
        <w:t xml:space="preserve"> of the 15 </w:t>
      </w:r>
      <w:r w:rsidR="0047343E" w:rsidRPr="00933CE8">
        <w:t>clinics</w:t>
      </w:r>
      <w:r w:rsidRPr="00933CE8">
        <w:t xml:space="preserve"> </w:t>
      </w:r>
      <w:r w:rsidR="002C35B9" w:rsidRPr="00933CE8">
        <w:t>(50</w:t>
      </w:r>
      <w:r w:rsidRPr="00933CE8">
        <w:t xml:space="preserve"> %). </w:t>
      </w:r>
      <w:r w:rsidR="002C35B9" w:rsidRPr="00933CE8">
        <w:t>Following the above assumption,</w:t>
      </w:r>
      <w:r w:rsidR="0047343E" w:rsidRPr="00933CE8">
        <w:t xml:space="preserve"> it is difficult to identify the</w:t>
      </w:r>
      <w:r w:rsidR="002C35B9" w:rsidRPr="00933CE8">
        <w:t xml:space="preserve"> potential </w:t>
      </w:r>
      <w:r w:rsidR="0047343E" w:rsidRPr="00933CE8">
        <w:t>beneficiaries</w:t>
      </w:r>
      <w:r w:rsidR="002C35B9" w:rsidRPr="00933CE8">
        <w:t xml:space="preserve"> </w:t>
      </w:r>
      <w:r w:rsidR="0047343E" w:rsidRPr="00933CE8">
        <w:t xml:space="preserve">of upgrading </w:t>
      </w:r>
      <w:r w:rsidR="002C35B9" w:rsidRPr="00933CE8">
        <w:t xml:space="preserve">the </w:t>
      </w:r>
      <w:r w:rsidR="0047343E" w:rsidRPr="00933CE8">
        <w:t>capacities</w:t>
      </w:r>
      <w:r w:rsidR="002C35B9" w:rsidRPr="00933CE8">
        <w:t xml:space="preserve"> of </w:t>
      </w:r>
      <w:r w:rsidR="0047343E" w:rsidRPr="00933CE8">
        <w:t xml:space="preserve">the </w:t>
      </w:r>
      <w:r w:rsidR="002C35B9" w:rsidRPr="00933CE8">
        <w:t>PHC</w:t>
      </w:r>
      <w:r w:rsidR="0047343E" w:rsidRPr="00933CE8">
        <w:t>s</w:t>
      </w:r>
      <w:r w:rsidR="002C35B9" w:rsidRPr="00933CE8">
        <w:t xml:space="preserve"> </w:t>
      </w:r>
      <w:r w:rsidR="0047343E" w:rsidRPr="00933CE8">
        <w:t>to en</w:t>
      </w:r>
      <w:r w:rsidR="002C35B9" w:rsidRPr="00933CE8">
        <w:t xml:space="preserve">able </w:t>
      </w:r>
      <w:r w:rsidR="0047343E" w:rsidRPr="00933CE8">
        <w:t>them to maintain</w:t>
      </w:r>
      <w:r w:rsidR="002C35B9" w:rsidRPr="00933CE8">
        <w:t xml:space="preserve"> and expand </w:t>
      </w:r>
      <w:r w:rsidR="0047343E" w:rsidRPr="00933CE8">
        <w:t>their services at crises time, but the catchment population and day to day patient will ben</w:t>
      </w:r>
      <w:bookmarkStart w:id="0" w:name="_GoBack"/>
      <w:bookmarkEnd w:id="0"/>
      <w:r w:rsidR="0047343E" w:rsidRPr="00933CE8">
        <w:t xml:space="preserve">efit of the increase of the quality and preparedness measures in the targeted PHC.  </w:t>
      </w:r>
    </w:p>
    <w:p w14:paraId="774E2C8C" w14:textId="0D3565D7" w:rsidR="000B38BA" w:rsidRPr="00933CE8" w:rsidRDefault="000F60D1" w:rsidP="001A2EBC">
      <w:pPr>
        <w:jc w:val="both"/>
        <w:rPr>
          <w:rPrChange w:id="1" w:author="FieldCo MDM Palestine Gaza" w:date="2018-12-30T10:40:00Z">
            <w:rPr>
              <w:color w:val="FF0000"/>
            </w:rPr>
          </w:rPrChange>
        </w:rPr>
      </w:pPr>
      <w:r w:rsidRPr="00933CE8">
        <w:t xml:space="preserve">Emergency MHPSS:  </w:t>
      </w:r>
      <w:r w:rsidR="0044225E" w:rsidRPr="00933CE8">
        <w:t xml:space="preserve">beneficiaries are usually impacted by the occupation  related critical incidents  which have significant psychological and psychosocial impacts on </w:t>
      </w:r>
      <w:r w:rsidR="000B38BA" w:rsidRPr="00933CE8">
        <w:t>their psychosocial wellbeing</w:t>
      </w:r>
      <w:r w:rsidR="0044225E" w:rsidRPr="00933CE8">
        <w:t xml:space="preserve">, including frustration (particularly for the men who feel unable to protect their families), extreme fear (children), anxiety and depression reactions (adults), anger, sleeping difficulties (women, men and children), which can lead to psychosocial consequences (such as domestic </w:t>
      </w:r>
      <w:r w:rsidR="000B38BA" w:rsidRPr="00933CE8">
        <w:t xml:space="preserve">problems and social withdrawal), that in addition of the possibility of developing MHPSS disorders such as depression and Post Stress Traumatic Disorder . </w:t>
      </w:r>
      <w:del w:id="2" w:author="FieldCo MDM Palestine Gaza" w:date="2018-12-30T10:40:00Z">
        <w:r w:rsidR="000B38BA" w:rsidRPr="00933CE8" w:rsidDel="001A2EBC">
          <w:delText>This action will mainly target these victims to no</w:delText>
        </w:r>
        <w:r w:rsidR="000B38BA" w:rsidRPr="00933CE8" w:rsidDel="001A2EBC">
          <w:rPr>
            <w:rPrChange w:id="3" w:author="FieldCo MDM Palestine Gaza" w:date="2018-12-30T10:40:00Z">
              <w:rPr/>
            </w:rPrChange>
          </w:rPr>
          <w:delText xml:space="preserve">rmalize first the legitimate and human acute stress and emotional reactions following critical incidents, to acknowledge then its psychosocial burden and finally to explore and reinforce resources/coping mechanisms for a better emotional management and finally to prevent the development of further mental health problems and disorders. The Psychoeducation sessions will target community members who are at risk of mental health trauma to deal with their condition in proper way. </w:delText>
        </w:r>
      </w:del>
    </w:p>
    <w:p w14:paraId="0D10005B" w14:textId="77777777" w:rsidR="0044225E" w:rsidRPr="0044225E" w:rsidRDefault="0044225E" w:rsidP="0044225E">
      <w:pPr>
        <w:jc w:val="both"/>
      </w:pPr>
    </w:p>
    <w:p w14:paraId="6FD282BF" w14:textId="3D1C1FDC" w:rsidR="00F84F8E" w:rsidRPr="0044225E" w:rsidRDefault="00F84F8E" w:rsidP="00406D02">
      <w:pPr>
        <w:jc w:val="both"/>
      </w:pPr>
    </w:p>
    <w:sectPr w:rsidR="00F84F8E" w:rsidRPr="004422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02D8"/>
    <w:multiLevelType w:val="hybridMultilevel"/>
    <w:tmpl w:val="5E24209A"/>
    <w:lvl w:ilvl="0" w:tplc="AE5A63B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1371C"/>
    <w:multiLevelType w:val="hybridMultilevel"/>
    <w:tmpl w:val="C7D8305C"/>
    <w:lvl w:ilvl="0" w:tplc="1544232E">
      <w:start w:val="1"/>
      <w:numFmt w:val="bullet"/>
      <w:lvlText w:val="•"/>
      <w:lvlJc w:val="left"/>
      <w:pPr>
        <w:ind w:left="720" w:hanging="360"/>
      </w:pPr>
      <w:rPr>
        <w:rFonts w:ascii="Arial" w:eastAsia="Times New Roman" w:hAnsi="Arial" w:cs="Arial"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80B2B16"/>
    <w:multiLevelType w:val="hybridMultilevel"/>
    <w:tmpl w:val="6BA29EE4"/>
    <w:lvl w:ilvl="0" w:tplc="FBA8EE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eldCo MDM Palestine Gaza">
    <w15:presenceInfo w15:providerId="None" w15:userId="FieldCo MDM Palestine Gaz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A5"/>
    <w:rsid w:val="000101E1"/>
    <w:rsid w:val="00027C09"/>
    <w:rsid w:val="00070028"/>
    <w:rsid w:val="0007391F"/>
    <w:rsid w:val="000B38BA"/>
    <w:rsid w:val="000F60D1"/>
    <w:rsid w:val="00131532"/>
    <w:rsid w:val="0015440B"/>
    <w:rsid w:val="001A0B62"/>
    <w:rsid w:val="001A2EBC"/>
    <w:rsid w:val="001F0583"/>
    <w:rsid w:val="00295A54"/>
    <w:rsid w:val="002C35B9"/>
    <w:rsid w:val="002D24C5"/>
    <w:rsid w:val="00305C8F"/>
    <w:rsid w:val="00306357"/>
    <w:rsid w:val="003319BD"/>
    <w:rsid w:val="003678A1"/>
    <w:rsid w:val="00383FE6"/>
    <w:rsid w:val="0040150F"/>
    <w:rsid w:val="00406D02"/>
    <w:rsid w:val="0044225E"/>
    <w:rsid w:val="0047343E"/>
    <w:rsid w:val="0052696D"/>
    <w:rsid w:val="00560449"/>
    <w:rsid w:val="0057764A"/>
    <w:rsid w:val="0058798D"/>
    <w:rsid w:val="00681A9D"/>
    <w:rsid w:val="006F2411"/>
    <w:rsid w:val="006F4D10"/>
    <w:rsid w:val="00721BBB"/>
    <w:rsid w:val="007750A5"/>
    <w:rsid w:val="007D286C"/>
    <w:rsid w:val="007F0E5D"/>
    <w:rsid w:val="0084032D"/>
    <w:rsid w:val="00847FD2"/>
    <w:rsid w:val="00871E6E"/>
    <w:rsid w:val="00877DF0"/>
    <w:rsid w:val="008B0680"/>
    <w:rsid w:val="00932AE8"/>
    <w:rsid w:val="00933CE8"/>
    <w:rsid w:val="00A905C7"/>
    <w:rsid w:val="00AC54DA"/>
    <w:rsid w:val="00B63903"/>
    <w:rsid w:val="00B716FE"/>
    <w:rsid w:val="00B83B45"/>
    <w:rsid w:val="00BB6024"/>
    <w:rsid w:val="00BD3A88"/>
    <w:rsid w:val="00C55D48"/>
    <w:rsid w:val="00C704E1"/>
    <w:rsid w:val="00C94086"/>
    <w:rsid w:val="00CE42BB"/>
    <w:rsid w:val="00D2628E"/>
    <w:rsid w:val="00D6359F"/>
    <w:rsid w:val="00DB7373"/>
    <w:rsid w:val="00E34A18"/>
    <w:rsid w:val="00E35513"/>
    <w:rsid w:val="00EA5061"/>
    <w:rsid w:val="00EC0C39"/>
    <w:rsid w:val="00F71779"/>
    <w:rsid w:val="00F84F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2D7C3EE"/>
  <w15:chartTrackingRefBased/>
  <w15:docId w15:val="{C330D173-ABFF-4CB8-9ABA-0ADC13022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ign-left">
    <w:name w:val="align-left"/>
    <w:basedOn w:val="DefaultParagraphFont"/>
    <w:rsid w:val="008B0680"/>
  </w:style>
  <w:style w:type="paragraph" w:styleId="z-TopofForm">
    <w:name w:val="HTML Top of Form"/>
    <w:basedOn w:val="Normal"/>
    <w:next w:val="Normal"/>
    <w:link w:val="z-TopofFormChar"/>
    <w:hidden/>
    <w:uiPriority w:val="99"/>
    <w:semiHidden/>
    <w:unhideWhenUsed/>
    <w:rsid w:val="008B068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B068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B068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B0680"/>
    <w:rPr>
      <w:rFonts w:ascii="Arial" w:hAnsi="Arial" w:cs="Arial"/>
      <w:vanish/>
      <w:sz w:val="16"/>
      <w:szCs w:val="16"/>
    </w:rPr>
  </w:style>
  <w:style w:type="paragraph" w:customStyle="1" w:styleId="indent">
    <w:name w:val="indent"/>
    <w:basedOn w:val="Normal"/>
    <w:rsid w:val="00D2628E"/>
    <w:pPr>
      <w:spacing w:after="120" w:line="240" w:lineRule="auto"/>
      <w:ind w:left="567"/>
    </w:pPr>
    <w:rPr>
      <w:rFonts w:ascii="Arial" w:eastAsia="Times New Roman" w:hAnsi="Arial" w:cs="Times New Roman"/>
      <w:szCs w:val="24"/>
      <w:lang w:val="en-GB" w:eastAsia="en-GB"/>
    </w:rPr>
  </w:style>
  <w:style w:type="table" w:styleId="TableGrid">
    <w:name w:val="Table Grid"/>
    <w:basedOn w:val="TableNormal"/>
    <w:uiPriority w:val="59"/>
    <w:rsid w:val="00C55D48"/>
    <w:pPr>
      <w:spacing w:after="0" w:line="240" w:lineRule="auto"/>
    </w:pPr>
    <w:rPr>
      <w:rFonts w:ascii="Calibri" w:eastAsia="Calibri" w:hAnsi="Calibri" w:cs="Calibri"/>
      <w:color w:val="00000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286C"/>
    <w:pPr>
      <w:ind w:left="720"/>
      <w:contextualSpacing/>
    </w:pPr>
  </w:style>
  <w:style w:type="paragraph" w:styleId="BalloonText">
    <w:name w:val="Balloon Text"/>
    <w:basedOn w:val="Normal"/>
    <w:link w:val="BalloonTextChar"/>
    <w:uiPriority w:val="99"/>
    <w:semiHidden/>
    <w:unhideWhenUsed/>
    <w:rsid w:val="00933C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3C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189429">
      <w:bodyDiv w:val="1"/>
      <w:marLeft w:val="0"/>
      <w:marRight w:val="0"/>
      <w:marTop w:val="0"/>
      <w:marBottom w:val="0"/>
      <w:divBdr>
        <w:top w:val="none" w:sz="0" w:space="0" w:color="auto"/>
        <w:left w:val="none" w:sz="0" w:space="0" w:color="auto"/>
        <w:bottom w:val="none" w:sz="0" w:space="0" w:color="auto"/>
        <w:right w:val="none" w:sz="0" w:space="0" w:color="auto"/>
      </w:divBdr>
      <w:divsChild>
        <w:div w:id="1302736268">
          <w:marLeft w:val="0"/>
          <w:marRight w:val="0"/>
          <w:marTop w:val="0"/>
          <w:marBottom w:val="0"/>
          <w:divBdr>
            <w:top w:val="none" w:sz="0" w:space="0" w:color="auto"/>
            <w:left w:val="none" w:sz="0" w:space="0" w:color="auto"/>
            <w:bottom w:val="none" w:sz="0" w:space="0" w:color="auto"/>
            <w:right w:val="none" w:sz="0" w:space="0" w:color="auto"/>
          </w:divBdr>
          <w:divsChild>
            <w:div w:id="1213418917">
              <w:marLeft w:val="0"/>
              <w:marRight w:val="0"/>
              <w:marTop w:val="0"/>
              <w:marBottom w:val="0"/>
              <w:divBdr>
                <w:top w:val="none" w:sz="0" w:space="0" w:color="auto"/>
                <w:left w:val="none" w:sz="0" w:space="0" w:color="auto"/>
                <w:bottom w:val="none" w:sz="0" w:space="0" w:color="auto"/>
                <w:right w:val="none" w:sz="0" w:space="0" w:color="auto"/>
              </w:divBdr>
              <w:divsChild>
                <w:div w:id="20176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0525">
          <w:marLeft w:val="0"/>
          <w:marRight w:val="0"/>
          <w:marTop w:val="0"/>
          <w:marBottom w:val="0"/>
          <w:divBdr>
            <w:top w:val="none" w:sz="0" w:space="0" w:color="auto"/>
            <w:left w:val="none" w:sz="0" w:space="0" w:color="auto"/>
            <w:bottom w:val="none" w:sz="0" w:space="0" w:color="auto"/>
            <w:right w:val="none" w:sz="0" w:space="0" w:color="auto"/>
          </w:divBdr>
          <w:divsChild>
            <w:div w:id="750005530">
              <w:marLeft w:val="0"/>
              <w:marRight w:val="0"/>
              <w:marTop w:val="0"/>
              <w:marBottom w:val="0"/>
              <w:divBdr>
                <w:top w:val="none" w:sz="0" w:space="0" w:color="auto"/>
                <w:left w:val="none" w:sz="0" w:space="0" w:color="auto"/>
                <w:bottom w:val="none" w:sz="0" w:space="0" w:color="auto"/>
                <w:right w:val="none" w:sz="0" w:space="0" w:color="auto"/>
              </w:divBdr>
              <w:divsChild>
                <w:div w:id="19747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control" Target="activeX/activeX9.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5" Type="http://schemas.openxmlformats.org/officeDocument/2006/relationships/control" Target="activeX/activeX7.xml"/><Relationship Id="rId23" Type="http://schemas.openxmlformats.org/officeDocument/2006/relationships/customXml" Target="../customXml/item3.xml"/><Relationship Id="rId10" Type="http://schemas.openxmlformats.org/officeDocument/2006/relationships/control" Target="activeX/activeX3.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6.xml"/><Relationship Id="rId22" Type="http://schemas.openxmlformats.org/officeDocument/2006/relationships/customXml" Target="../customXml/item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FCBA7043CA4964EBE72C8E160DC2A24" ma:contentTypeVersion="2" ma:contentTypeDescription="Crear nuevo documento." ma:contentTypeScope="" ma:versionID="d2bac4eb48276ba079be9dfd5b14a178">
  <xsd:schema xmlns:xsd="http://www.w3.org/2001/XMLSchema" xmlns:xs="http://www.w3.org/2001/XMLSchema" xmlns:p="http://schemas.microsoft.com/office/2006/metadata/properties" xmlns:ns2="8eb5f810-5ab0-433e-9dd5-29827d663b58" targetNamespace="http://schemas.microsoft.com/office/2006/metadata/properties" ma:root="true" ma:fieldsID="f42f8e692e605520cd0eaddfdbe1c074" ns2:_="">
    <xsd:import namespace="8eb5f810-5ab0-433e-9dd5-29827d663b5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b5f810-5ab0-433e-9dd5-29827d663b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788B51-04F4-43FE-B3FF-44B8136FD198}"/>
</file>

<file path=customXml/itemProps2.xml><?xml version="1.0" encoding="utf-8"?>
<ds:datastoreItem xmlns:ds="http://schemas.openxmlformats.org/officeDocument/2006/customXml" ds:itemID="{D2AEE382-CFF2-4B10-ADEC-1987805D2172}"/>
</file>

<file path=customXml/itemProps3.xml><?xml version="1.0" encoding="utf-8"?>
<ds:datastoreItem xmlns:ds="http://schemas.openxmlformats.org/officeDocument/2006/customXml" ds:itemID="{31361E16-AE16-49F3-9C43-58E908B25C45}"/>
</file>

<file path=docProps/app.xml><?xml version="1.0" encoding="utf-8"?>
<Properties xmlns="http://schemas.openxmlformats.org/officeDocument/2006/extended-properties" xmlns:vt="http://schemas.openxmlformats.org/officeDocument/2006/docPropsVTypes">
  <Template>Normal</Template>
  <TotalTime>134</TotalTime>
  <Pages>3</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Isleem - MDM WB Field.co</dc:creator>
  <cp:keywords/>
  <dc:description/>
  <cp:lastModifiedBy>FieldCo MDM Palestine Gaza</cp:lastModifiedBy>
  <cp:revision>7</cp:revision>
  <dcterms:created xsi:type="dcterms:W3CDTF">2018-12-27T13:53:00Z</dcterms:created>
  <dcterms:modified xsi:type="dcterms:W3CDTF">2018-12-30T08:41:00Z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0x0101001FCBA7043CA4964EBE72C8E160DC2A24</vt:lpwstr>
  </property>
</Properties>
</file>